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12A5D" w14:textId="77777777" w:rsidR="004B6428" w:rsidRPr="004B6428" w:rsidRDefault="004B6428" w:rsidP="004B6428">
      <w:pPr>
        <w:jc w:val="center"/>
        <w:rPr>
          <w:sz w:val="40"/>
          <w:szCs w:val="40"/>
        </w:rPr>
      </w:pPr>
      <w:r w:rsidRPr="004B6428">
        <w:rPr>
          <w:sz w:val="40"/>
          <w:szCs w:val="40"/>
        </w:rPr>
        <w:t>Bi</w:t>
      </w:r>
      <w:commentRangeStart w:id="0"/>
      <w:r w:rsidRPr="004B6428">
        <w:rPr>
          <w:sz w:val="40"/>
          <w:szCs w:val="40"/>
        </w:rPr>
        <w:t>g Bang</w:t>
      </w:r>
    </w:p>
    <w:p w14:paraId="2C73093A" w14:textId="77777777" w:rsidR="004B6428" w:rsidRPr="004B6428" w:rsidRDefault="004B6428" w:rsidP="004B6428">
      <w:pPr>
        <w:jc w:val="center"/>
        <w:rPr>
          <w:sz w:val="40"/>
          <w:szCs w:val="40"/>
        </w:rPr>
      </w:pPr>
      <w:r w:rsidRPr="004B6428">
        <w:rPr>
          <w:sz w:val="40"/>
          <w:szCs w:val="40"/>
        </w:rPr>
        <w:t>解密神秘的宇宙</w:t>
      </w:r>
      <w:commentRangeEnd w:id="0"/>
      <w:r w:rsidR="007B43D1">
        <w:rPr>
          <w:rStyle w:val="a6"/>
        </w:rPr>
        <w:commentReference w:id="0"/>
      </w:r>
    </w:p>
    <w:p w14:paraId="5435CEEF" w14:textId="1EDF4F8A" w:rsidR="004B6428" w:rsidRPr="004B6428" w:rsidRDefault="004B6428" w:rsidP="004B6428">
      <w:pPr>
        <w:jc w:val="center"/>
        <w:rPr>
          <w:sz w:val="40"/>
          <w:szCs w:val="40"/>
        </w:rPr>
      </w:pPr>
      <w:r w:rsidRPr="004B6428">
        <w:rPr>
          <w:noProof/>
          <w:sz w:val="40"/>
          <w:szCs w:val="40"/>
        </w:rPr>
        <mc:AlternateContent>
          <mc:Choice Requires="wps">
            <w:drawing>
              <wp:anchor distT="0" distB="0" distL="114300" distR="114300" simplePos="0" relativeHeight="251658240" behindDoc="0" locked="0" layoutInCell="1" allowOverlap="1" wp14:anchorId="65D20C72" wp14:editId="6E3ED806">
                <wp:simplePos x="0" y="0"/>
                <wp:positionH relativeFrom="column">
                  <wp:posOffset>-432487</wp:posOffset>
                </wp:positionH>
                <wp:positionV relativeFrom="paragraph">
                  <wp:posOffset>457200</wp:posOffset>
                </wp:positionV>
                <wp:extent cx="6264671" cy="288000"/>
                <wp:effectExtent l="0" t="0" r="0" b="4445"/>
                <wp:wrapNone/>
                <wp:docPr id="20" name="矩形 19">
                  <a:extLst xmlns:a="http://schemas.openxmlformats.org/drawingml/2006/main">
                    <a:ext uri="{FF2B5EF4-FFF2-40B4-BE49-F238E27FC236}">
                      <a16:creationId xmlns:a16="http://schemas.microsoft.com/office/drawing/2014/main" id="{B0F31D70-82D2-344F-8BBD-AB618B9BCFDE}"/>
                    </a:ext>
                  </a:extLst>
                </wp:docPr>
                <wp:cNvGraphicFramePr/>
                <a:graphic xmlns:a="http://schemas.openxmlformats.org/drawingml/2006/main">
                  <a:graphicData uri="http://schemas.microsoft.com/office/word/2010/wordprocessingShape">
                    <wps:wsp>
                      <wps:cNvSpPr/>
                      <wps:spPr>
                        <a:xfrm>
                          <a:off x="0" y="0"/>
                          <a:ext cx="6264671" cy="288000"/>
                        </a:xfrm>
                        <a:prstGeom prst="rect">
                          <a:avLst/>
                        </a:prstGeom>
                        <a:solidFill>
                          <a:srgbClr val="6825B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D16F95A" w14:textId="77777777" w:rsidR="004B6428" w:rsidRDefault="004B6428" w:rsidP="004B6428">
                            <w:pPr>
                              <w:jc w:val="center"/>
                              <w:rPr>
                                <w:kern w:val="0"/>
                              </w:rPr>
                            </w:pPr>
                            <w:r>
                              <w:rPr>
                                <w:rFonts w:ascii="Trebuchet MS" w:hAnsi="Trebuchet MS"/>
                                <w:color w:val="FFFFFF" w:themeColor="background1"/>
                                <w:kern w:val="24"/>
                                <w:sz w:val="28"/>
                                <w:szCs w:val="28"/>
                              </w:rPr>
                              <w:t>Abstract</w:t>
                            </w:r>
                          </w:p>
                        </w:txbxContent>
                      </wps:txbx>
                      <wps:bodyPr rtlCol="0" anchor="ctr"/>
                    </wps:wsp>
                  </a:graphicData>
                </a:graphic>
              </wp:anchor>
            </w:drawing>
          </mc:Choice>
          <mc:Fallback>
            <w:pict>
              <v:rect w14:anchorId="65D20C72" id="矩形 19" o:spid="_x0000_s1026" style="position:absolute;left:0;text-align:left;margin-left:-34.05pt;margin-top:36pt;width:493.3pt;height:22.7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" fillcolor="#6825bb" stroked="f" strokeweight="1pt">
                <v:textbox>
                  <w:txbxContent>
                    <w:p w14:paraId="6D16F95A" w14:textId="77777777" w:rsidR="004B6428" w:rsidRDefault="004B6428" w:rsidP="004B6428">
                      <w:pPr>
                        <w:jc w:val="center"/>
                        <w:rPr>
                          <w:kern w:val="0"/>
                        </w:rPr>
                      </w:pPr>
                      <w:r>
                        <w:rPr>
                          <w:rFonts w:ascii="Trebuchet MS" w:hAnsi="Trebuchet MS"/>
                          <w:color w:val="FFFFFF" w:themeColor="background1"/>
                          <w:kern w:val="24"/>
                          <w:sz w:val="28"/>
                          <w:szCs w:val="28"/>
                          <w:eastAsianLayout w:id="-1826236924"/>
                        </w:rPr>
                        <w:t>Abstract</w:t>
                      </w:r>
                    </w:p>
                  </w:txbxContent>
                </v:textbox>
              </v:rect>
            </w:pict>
          </mc:Fallback>
        </mc:AlternateContent>
      </w:r>
      <w:r w:rsidRPr="004B6428">
        <w:rPr>
          <w:sz w:val="40"/>
          <w:szCs w:val="40"/>
        </w:rPr>
        <w:t>Unlocking the secrets of the Universe</w:t>
      </w:r>
    </w:p>
    <w:p w14:paraId="240925EE" w14:textId="77FB2E61" w:rsidR="004B6428" w:rsidRDefault="004B6428" w:rsidP="004B6428">
      <w:pPr>
        <w:rPr>
          <w:sz w:val="40"/>
          <w:szCs w:val="40"/>
        </w:rPr>
      </w:pPr>
    </w:p>
    <w:p w14:paraId="6D799920" w14:textId="1B4D1E2D" w:rsidR="008C4B22" w:rsidRDefault="004B6428" w:rsidP="00C04A70">
      <w:pPr>
        <w:ind w:firstLine="480"/>
        <w:rPr>
          <w:i/>
          <w:iCs/>
          <w:lang w:eastAsia="zh-CN"/>
        </w:rPr>
      </w:pPr>
      <w:commentRangeStart w:id="1"/>
      <w:r w:rsidRPr="004B6428">
        <w:rPr>
          <w:i/>
          <w:iCs/>
        </w:rPr>
        <w:t>The Big Bang Theory stated that the universe is expanding. So what exactly is the relationship? With Hubble’s Law, and Einstein’s General Relativity, I can calculate the relationship between the speed an object for example a galaxy is traveling, the distance between the object and another one, and the time it takes to send a light wave from one to another. Hubble’s Law states that the velocity of a galaxy moving away from Earth varies directly with the distance between that galaxy and Earth. General Relativity explains why the same wave lengths emitted by the galaxy is received differently from Earth.</w:t>
      </w:r>
      <w:r w:rsidR="008C4B22" w:rsidRPr="008C4B22">
        <w:rPr>
          <w:i/>
          <w:iCs/>
        </w:rPr>
        <w:t xml:space="preserve"> Hubble’s Law has a formula: </w:t>
      </w:r>
      <w:r w:rsidR="008C4B22" w:rsidRPr="008C4B22">
        <w:rPr>
          <w:rFonts w:ascii="Cambria Math" w:hAnsi="Cambria Math" w:cs="Cambria Math"/>
          <w:i/>
          <w:iCs/>
          <w:kern w:val="0"/>
        </w:rPr>
        <w:t>𝑣</w:t>
      </w:r>
      <w:r w:rsidR="008C4B22" w:rsidRPr="008C4B22">
        <w:rPr>
          <w:rFonts w:cs="Times New Roman"/>
          <w:i/>
          <w:iCs/>
          <w:kern w:val="0"/>
        </w:rPr>
        <w:t xml:space="preserve"> = </w:t>
      </w:r>
      <w:r w:rsidR="008C4B22" w:rsidRPr="008C4B22">
        <w:rPr>
          <w:rFonts w:ascii="Cambria Math" w:hAnsi="Cambria Math" w:cs="Cambria Math"/>
          <w:i/>
          <w:iCs/>
          <w:kern w:val="0"/>
        </w:rPr>
        <w:t>𝐻𝐷</w:t>
      </w:r>
      <w:r w:rsidR="008C4B22" w:rsidRPr="008C4B22">
        <w:rPr>
          <w:rFonts w:cs="Cambria Math"/>
          <w:i/>
          <w:iCs/>
          <w:kern w:val="0"/>
        </w:rPr>
        <w:t xml:space="preserve">. I also used the equation of time dilation: </w:t>
      </w:r>
      <w:proofErr w:type="spellStart"/>
      <w:r w:rsidR="008C4B22" w:rsidRPr="008C4B22">
        <w:rPr>
          <w:rFonts w:cs="Cambria Math"/>
          <w:i/>
          <w:iCs/>
          <w:kern w:val="0"/>
        </w:rPr>
        <w:t>time_close</w:t>
      </w:r>
      <w:proofErr w:type="spellEnd"/>
      <w:r w:rsidR="008C4B22" w:rsidRPr="008C4B22">
        <w:rPr>
          <w:rFonts w:cs="Cambria Math"/>
          <w:i/>
          <w:iCs/>
          <w:kern w:val="0"/>
        </w:rPr>
        <w:t xml:space="preserve"> = </w:t>
      </w:r>
      <w:proofErr w:type="spellStart"/>
      <w:r w:rsidR="008C4B22" w:rsidRPr="008C4B22">
        <w:rPr>
          <w:rFonts w:cs="Cambria Math"/>
          <w:i/>
          <w:iCs/>
          <w:kern w:val="0"/>
        </w:rPr>
        <w:t>time_observer</w:t>
      </w:r>
      <w:proofErr w:type="spellEnd"/>
      <w:r w:rsidR="008C4B22" w:rsidRPr="008C4B22">
        <w:rPr>
          <w:rFonts w:cs="Cambria Math"/>
          <w:i/>
          <w:iCs/>
          <w:kern w:val="0"/>
        </w:rPr>
        <w:t xml:space="preserve"> </w:t>
      </w:r>
      <m:oMath>
        <m:r>
          <w:rPr>
            <w:rFonts w:ascii="Cambria Math" w:hAnsi="Cambria Math" w:cs="Cambria Math"/>
            <w:kern w:val="0"/>
          </w:rPr>
          <m:t xml:space="preserve">× </m:t>
        </m:r>
        <m:rad>
          <m:radPr>
            <m:degHide m:val="1"/>
            <m:ctrlPr>
              <w:rPr>
                <w:rFonts w:ascii="Cambria Math" w:hAnsi="Cambria Math"/>
                <w:i/>
                <w:iCs/>
                <w:lang w:eastAsia="zh-CN"/>
              </w:rPr>
            </m:ctrlPr>
          </m:radPr>
          <m:deg/>
          <m:e>
            <m:r>
              <w:rPr>
                <w:rFonts w:ascii="Cambria Math" w:hAnsi="Cambria Math"/>
                <w:lang w:eastAsia="zh-CN"/>
              </w:rPr>
              <m:t>1-</m:t>
            </m:r>
            <m:f>
              <m:fPr>
                <m:ctrlPr>
                  <w:rPr>
                    <w:rFonts w:ascii="Cambria Math" w:hAnsi="Cambria Math"/>
                    <w:i/>
                    <w:iCs/>
                    <w:lang w:eastAsia="zh-CN"/>
                  </w:rPr>
                </m:ctrlPr>
              </m:fPr>
              <m:num>
                <m:sSup>
                  <m:sSupPr>
                    <m:ctrlPr>
                      <w:rPr>
                        <w:rFonts w:ascii="Cambria Math" w:hAnsi="Cambria Math"/>
                        <w:i/>
                        <w:iCs/>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iCs/>
                        <w:lang w:eastAsia="zh-CN"/>
                      </w:rPr>
                    </m:ctrlPr>
                  </m:sSupPr>
                  <m:e>
                    <m:r>
                      <w:rPr>
                        <w:rFonts w:ascii="Cambria Math" w:hAnsi="Cambria Math"/>
                        <w:lang w:eastAsia="zh-CN"/>
                      </w:rPr>
                      <m:t>c</m:t>
                    </m:r>
                  </m:e>
                  <m:sup>
                    <m:r>
                      <w:rPr>
                        <w:rFonts w:ascii="Cambria Math" w:hAnsi="Cambria Math"/>
                        <w:lang w:eastAsia="zh-CN"/>
                      </w:rPr>
                      <m:t>2</m:t>
                    </m:r>
                  </m:sup>
                </m:sSup>
              </m:den>
            </m:f>
          </m:e>
        </m:rad>
      </m:oMath>
      <w:r w:rsidR="008C4B22" w:rsidRPr="008C4B22">
        <w:rPr>
          <w:i/>
          <w:iCs/>
          <w:lang w:eastAsia="zh-CN"/>
        </w:rPr>
        <w:t xml:space="preserve"> to help convert it into an equation for the wave lengths.</w:t>
      </w:r>
      <w:r w:rsidR="00CD772D">
        <w:rPr>
          <w:i/>
          <w:iCs/>
          <w:lang w:eastAsia="zh-CN"/>
        </w:rPr>
        <w:t xml:space="preserve"> </w:t>
      </w:r>
      <w:r w:rsidR="00E032D2">
        <w:rPr>
          <w:i/>
          <w:iCs/>
          <w:lang w:eastAsia="zh-CN"/>
        </w:rPr>
        <w:t>I came up with several equations to calculate</w:t>
      </w:r>
      <w:r w:rsidR="00C04A70">
        <w:rPr>
          <w:i/>
          <w:iCs/>
          <w:lang w:eastAsia="zh-CN"/>
        </w:rPr>
        <w:t xml:space="preserve"> the speed the a galaxy is moving away.</w:t>
      </w:r>
      <w:commentRangeEnd w:id="1"/>
      <w:r w:rsidR="009D6A13">
        <w:rPr>
          <w:rStyle w:val="a6"/>
        </w:rPr>
        <w:commentReference w:id="1"/>
      </w:r>
    </w:p>
    <w:p w14:paraId="788B53D9" w14:textId="0CA7C83E" w:rsidR="00C04A70" w:rsidRDefault="00C04A70" w:rsidP="008C4B22">
      <w:pPr>
        <w:rPr>
          <w:i/>
          <w:iCs/>
          <w:lang w:eastAsia="zh-CN"/>
        </w:rPr>
      </w:pPr>
      <w:r w:rsidRPr="00C04A70">
        <w:rPr>
          <w:i/>
          <w:iCs/>
          <w:noProof/>
          <w:lang w:eastAsia="zh-CN"/>
        </w:rPr>
        <mc:AlternateContent>
          <mc:Choice Requires="wps">
            <w:drawing>
              <wp:anchor distT="0" distB="0" distL="114300" distR="114300" simplePos="0" relativeHeight="251660288" behindDoc="0" locked="0" layoutInCell="1" allowOverlap="1" wp14:anchorId="2EA7DA54" wp14:editId="7BF25E61">
                <wp:simplePos x="0" y="0"/>
                <wp:positionH relativeFrom="column">
                  <wp:posOffset>-432435</wp:posOffset>
                </wp:positionH>
                <wp:positionV relativeFrom="paragraph">
                  <wp:posOffset>169545</wp:posOffset>
                </wp:positionV>
                <wp:extent cx="6264671" cy="288000"/>
                <wp:effectExtent l="0" t="0" r="0" b="4445"/>
                <wp:wrapNone/>
                <wp:docPr id="10" name="矩形 9">
                  <a:extLst xmlns:a="http://schemas.openxmlformats.org/drawingml/2006/main">
                    <a:ext uri="{FF2B5EF4-FFF2-40B4-BE49-F238E27FC236}">
                      <a16:creationId xmlns:a16="http://schemas.microsoft.com/office/drawing/2014/main" id="{7D59B5B7-4982-3849-AF98-AFCF70C034F8}"/>
                    </a:ext>
                  </a:extLst>
                </wp:docPr>
                <wp:cNvGraphicFramePr/>
                <a:graphic xmlns:a="http://schemas.openxmlformats.org/drawingml/2006/main">
                  <a:graphicData uri="http://schemas.microsoft.com/office/word/2010/wordprocessingShape">
                    <wps:wsp>
                      <wps:cNvSpPr/>
                      <wps:spPr>
                        <a:xfrm>
                          <a:off x="0" y="0"/>
                          <a:ext cx="6264671" cy="288000"/>
                        </a:xfrm>
                        <a:prstGeom prst="rect">
                          <a:avLst/>
                        </a:prstGeom>
                        <a:solidFill>
                          <a:srgbClr val="6825B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3576B3A" w14:textId="77777777" w:rsidR="00C04A70" w:rsidRDefault="00C04A70" w:rsidP="00C04A70">
                            <w:pPr>
                              <w:jc w:val="center"/>
                              <w:rPr>
                                <w:kern w:val="0"/>
                              </w:rPr>
                            </w:pPr>
                            <w:r>
                              <w:rPr>
                                <w:rFonts w:ascii="Trebuchet MS" w:hAnsi="Trebuchet MS"/>
                                <w:color w:val="FFFFFF" w:themeColor="background1"/>
                                <w:kern w:val="24"/>
                                <w:sz w:val="28"/>
                                <w:szCs w:val="28"/>
                              </w:rPr>
                              <w:t>Introduction</w:t>
                            </w:r>
                          </w:p>
                        </w:txbxContent>
                      </wps:txbx>
                      <wps:bodyPr rtlCol="0" anchor="ctr"/>
                    </wps:wsp>
                  </a:graphicData>
                </a:graphic>
              </wp:anchor>
            </w:drawing>
          </mc:Choice>
          <mc:Fallback>
            <w:pict>
              <v:rect w14:anchorId="2EA7DA54" id="矩形 9" o:spid="_x0000_s1027" style="position:absolute;margin-left:-34.05pt;margin-top:13.35pt;width:493.3pt;height:22.7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" fillcolor="#6825bb" stroked="f" strokeweight="1pt">
                <v:textbox>
                  <w:txbxContent>
                    <w:p w14:paraId="63576B3A" w14:textId="77777777" w:rsidR="00C04A70" w:rsidRDefault="00C04A70" w:rsidP="00C04A70">
                      <w:pPr>
                        <w:jc w:val="center"/>
                        <w:rPr>
                          <w:kern w:val="0"/>
                        </w:rPr>
                      </w:pPr>
                      <w:r>
                        <w:rPr>
                          <w:rFonts w:ascii="Trebuchet MS" w:hAnsi="Trebuchet MS"/>
                          <w:color w:val="FFFFFF" w:themeColor="background1"/>
                          <w:kern w:val="24"/>
                          <w:sz w:val="28"/>
                          <w:szCs w:val="28"/>
                          <w:eastAsianLayout w:id="-1825902848"/>
                        </w:rPr>
                        <w:t>Introduction</w:t>
                      </w:r>
                    </w:p>
                  </w:txbxContent>
                </v:textbox>
              </v:rect>
            </w:pict>
          </mc:Fallback>
        </mc:AlternateContent>
      </w:r>
    </w:p>
    <w:p w14:paraId="78BE1B08" w14:textId="0365BDED" w:rsidR="00C04A70" w:rsidRDefault="00C04A70" w:rsidP="008C4B22">
      <w:pPr>
        <w:rPr>
          <w:i/>
          <w:iCs/>
          <w:lang w:eastAsia="zh-CN"/>
        </w:rPr>
      </w:pPr>
    </w:p>
    <w:p w14:paraId="18EAFAA9" w14:textId="1BB9991D" w:rsidR="00C04A70" w:rsidRDefault="00C04A70" w:rsidP="008C4B22">
      <w:pPr>
        <w:rPr>
          <w:i/>
          <w:iCs/>
          <w:lang w:eastAsia="zh-CN"/>
        </w:rPr>
      </w:pPr>
    </w:p>
    <w:p w14:paraId="3A33B5EB" w14:textId="40A0B9A2" w:rsidR="00C04A70" w:rsidRDefault="00C04A70" w:rsidP="00C04A70">
      <w:pPr>
        <w:ind w:firstLine="480"/>
        <w:rPr>
          <w:i/>
          <w:iCs/>
          <w:lang w:eastAsia="zh-CN"/>
        </w:rPr>
      </w:pPr>
      <w:r>
        <w:rPr>
          <w:rFonts w:hint="eastAsia"/>
          <w:i/>
          <w:iCs/>
          <w:lang w:eastAsia="zh-CN"/>
        </w:rPr>
        <w:t>T</w:t>
      </w:r>
      <w:r>
        <w:rPr>
          <w:i/>
          <w:iCs/>
          <w:lang w:eastAsia="zh-CN"/>
        </w:rPr>
        <w:t>he main thing Big Bang Theory wanted to say was</w:t>
      </w:r>
      <w:ins w:id="2" w:author="Kurowski Lawrence" w:date="2021-03-06T10:22:00Z">
        <w:r w:rsidR="009D6A13">
          <w:rPr>
            <w:i/>
            <w:iCs/>
            <w:lang w:eastAsia="zh-CN"/>
          </w:rPr>
          <w:t xml:space="preserve"> that</w:t>
        </w:r>
      </w:ins>
      <w:r>
        <w:rPr>
          <w:i/>
          <w:iCs/>
          <w:lang w:eastAsia="zh-CN"/>
        </w:rPr>
        <w:t xml:space="preserve"> the universe is expanding. The main problem in this project </w:t>
      </w:r>
      <w:del w:id="3" w:author="Kurowski Lawrence" w:date="2021-03-06T10:23:00Z">
        <w:r w:rsidDel="009D6A13">
          <w:rPr>
            <w:i/>
            <w:iCs/>
            <w:lang w:eastAsia="zh-CN"/>
          </w:rPr>
          <w:delText xml:space="preserve">was </w:delText>
        </w:r>
      </w:del>
      <w:ins w:id="4" w:author="Kurowski Lawrence" w:date="2021-03-06T10:23:00Z">
        <w:r w:rsidR="009D6A13">
          <w:rPr>
            <w:i/>
            <w:iCs/>
            <w:lang w:eastAsia="zh-CN"/>
          </w:rPr>
          <w:t>is</w:t>
        </w:r>
        <w:r w:rsidR="009D6A13">
          <w:rPr>
            <w:i/>
            <w:iCs/>
            <w:lang w:eastAsia="zh-CN"/>
          </w:rPr>
          <w:t xml:space="preserve"> </w:t>
        </w:r>
      </w:ins>
      <w:r>
        <w:rPr>
          <w:i/>
          <w:iCs/>
          <w:lang w:eastAsia="zh-CN"/>
        </w:rPr>
        <w:t xml:space="preserve">how fast </w:t>
      </w:r>
      <w:del w:id="5" w:author="Kurowski Lawrence" w:date="2021-03-06T10:23:00Z">
        <w:r w:rsidDel="009D6A13">
          <w:rPr>
            <w:i/>
            <w:iCs/>
            <w:lang w:eastAsia="zh-CN"/>
          </w:rPr>
          <w:delText xml:space="preserve">do </w:delText>
        </w:r>
      </w:del>
      <w:ins w:id="6" w:author="Kurowski Lawrence" w:date="2021-03-06T10:23:00Z">
        <w:r w:rsidR="009D6A13">
          <w:rPr>
            <w:i/>
            <w:iCs/>
            <w:lang w:eastAsia="zh-CN"/>
          </w:rPr>
          <w:t>are</w:t>
        </w:r>
        <w:r w:rsidR="009D6A13">
          <w:rPr>
            <w:i/>
            <w:iCs/>
            <w:lang w:eastAsia="zh-CN"/>
          </w:rPr>
          <w:t xml:space="preserve"> </w:t>
        </w:r>
      </w:ins>
      <w:r>
        <w:rPr>
          <w:i/>
          <w:iCs/>
          <w:lang w:eastAsia="zh-CN"/>
        </w:rPr>
        <w:t>things mov</w:t>
      </w:r>
      <w:ins w:id="7" w:author="Kurowski Lawrence" w:date="2021-03-06T10:23:00Z">
        <w:r w:rsidR="009D6A13">
          <w:rPr>
            <w:i/>
            <w:iCs/>
            <w:lang w:eastAsia="zh-CN"/>
          </w:rPr>
          <w:t>ing</w:t>
        </w:r>
      </w:ins>
      <w:del w:id="8" w:author="Kurowski Lawrence" w:date="2021-03-06T10:23:00Z">
        <w:r w:rsidDel="009D6A13">
          <w:rPr>
            <w:i/>
            <w:iCs/>
            <w:lang w:eastAsia="zh-CN"/>
          </w:rPr>
          <w:delText>e</w:delText>
        </w:r>
      </w:del>
      <w:r>
        <w:rPr>
          <w:i/>
          <w:iCs/>
          <w:lang w:eastAsia="zh-CN"/>
        </w:rPr>
        <w:t xml:space="preserve"> away </w:t>
      </w:r>
      <w:ins w:id="9" w:author="Kurowski Lawrence" w:date="2021-03-06T10:23:00Z">
        <w:r w:rsidR="009D6A13">
          <w:rPr>
            <w:i/>
            <w:iCs/>
            <w:lang w:eastAsia="zh-CN"/>
          </w:rPr>
          <w:t xml:space="preserve">from one another </w:t>
        </w:r>
      </w:ins>
      <w:r>
        <w:rPr>
          <w:i/>
          <w:iCs/>
          <w:lang w:eastAsia="zh-CN"/>
        </w:rPr>
        <w:t>in the universe. First, there might be a question, how exactly does the universe expand? The Big Bang Theory says that the universe is expanding by everything moving away from each other. For example, the Milky Way galaxy is getting further with the Canis Major Dwarf Galaxy, which is a galaxy very close to the Milky Way at present. How do we notice the difference in the distance between the galaxies? We can measure it by analyzing the light waves emitted by that galaxy.</w:t>
      </w:r>
      <w:r w:rsidR="008277B8">
        <w:rPr>
          <w:i/>
          <w:iCs/>
          <w:lang w:eastAsia="zh-CN"/>
        </w:rPr>
        <w:t xml:space="preserve"> Because the galaxy is moving away from Earth, the light would have t</w:t>
      </w:r>
      <w:commentRangeStart w:id="10"/>
      <w:r w:rsidR="008277B8">
        <w:rPr>
          <w:i/>
          <w:iCs/>
          <w:lang w:eastAsia="zh-CN"/>
        </w:rPr>
        <w:t xml:space="preserve">o cover </w:t>
      </w:r>
      <w:r w:rsidR="003F636F">
        <w:rPr>
          <w:i/>
          <w:iCs/>
          <w:lang w:eastAsia="zh-CN"/>
        </w:rPr>
        <w:t>the same</w:t>
      </w:r>
      <w:r w:rsidR="008277B8">
        <w:rPr>
          <w:i/>
          <w:iCs/>
          <w:lang w:eastAsia="zh-CN"/>
        </w:rPr>
        <w:t xml:space="preserve"> distance wit</w:t>
      </w:r>
      <w:commentRangeEnd w:id="10"/>
      <w:r w:rsidR="009D6A13">
        <w:rPr>
          <w:rStyle w:val="a6"/>
        </w:rPr>
        <w:commentReference w:id="10"/>
      </w:r>
      <w:r w:rsidR="008277B8">
        <w:rPr>
          <w:i/>
          <w:iCs/>
          <w:lang w:eastAsia="zh-CN"/>
        </w:rPr>
        <w:t xml:space="preserve">h </w:t>
      </w:r>
      <w:r w:rsidR="003F636F">
        <w:rPr>
          <w:i/>
          <w:iCs/>
          <w:lang w:eastAsia="zh-CN"/>
        </w:rPr>
        <w:t>longer</w:t>
      </w:r>
      <w:r w:rsidR="008277B8">
        <w:rPr>
          <w:i/>
          <w:iCs/>
          <w:lang w:eastAsia="zh-CN"/>
        </w:rPr>
        <w:t xml:space="preserve"> time so its wave length gets extended. When people measure the wave lengths eac</w:t>
      </w:r>
      <w:commentRangeStart w:id="11"/>
      <w:r w:rsidR="008277B8">
        <w:rPr>
          <w:i/>
          <w:iCs/>
          <w:lang w:eastAsia="zh-CN"/>
        </w:rPr>
        <w:t>h 10 years people will notice longer wave lengths and that means things are moving away from each other.</w:t>
      </w:r>
      <w:commentRangeEnd w:id="11"/>
      <w:r w:rsidR="009D6A13">
        <w:rPr>
          <w:rStyle w:val="a6"/>
        </w:rPr>
        <w:commentReference w:id="11"/>
      </w:r>
      <w:r w:rsidR="008277B8">
        <w:rPr>
          <w:i/>
          <w:iCs/>
          <w:lang w:eastAsia="zh-CN"/>
        </w:rPr>
        <w:t xml:space="preserve"> That proves the universe is expanding. </w:t>
      </w:r>
      <w:commentRangeStart w:id="12"/>
      <w:r w:rsidR="008277B8">
        <w:rPr>
          <w:i/>
          <w:iCs/>
          <w:lang w:eastAsia="zh-CN"/>
        </w:rPr>
        <w:t>What I was working on in</w:t>
      </w:r>
      <w:commentRangeEnd w:id="12"/>
      <w:r w:rsidR="009D6A13">
        <w:rPr>
          <w:rStyle w:val="a6"/>
        </w:rPr>
        <w:commentReference w:id="12"/>
      </w:r>
      <w:r w:rsidR="008277B8">
        <w:rPr>
          <w:i/>
          <w:iCs/>
          <w:lang w:eastAsia="zh-CN"/>
        </w:rPr>
        <w:t xml:space="preserve"> this project was to find out the speed the universe is expanding.</w:t>
      </w:r>
      <w:r w:rsidR="00CE33FD">
        <w:rPr>
          <w:i/>
          <w:iCs/>
          <w:lang w:eastAsia="zh-CN"/>
        </w:rPr>
        <w:t xml:space="preserve"> At last </w:t>
      </w:r>
      <w:r w:rsidR="00376C0D">
        <w:rPr>
          <w:i/>
          <w:iCs/>
          <w:lang w:eastAsia="zh-CN"/>
        </w:rPr>
        <w:t>I came up with an equation that can calculate the velocity the galaxy is moving given the value of</w:t>
      </w:r>
      <w:commentRangeStart w:id="13"/>
      <w:r w:rsidR="00376C0D">
        <w:rPr>
          <w:i/>
          <w:iCs/>
          <w:lang w:eastAsia="zh-CN"/>
        </w:rPr>
        <w:t xml:space="preserve"> red shift.</w:t>
      </w:r>
      <w:commentRangeEnd w:id="13"/>
      <w:r w:rsidR="009D6A13">
        <w:rPr>
          <w:rStyle w:val="a6"/>
        </w:rPr>
        <w:commentReference w:id="13"/>
      </w:r>
    </w:p>
    <w:p w14:paraId="3919C48E" w14:textId="222FEB7E" w:rsidR="00376C0D" w:rsidRDefault="00376C0D" w:rsidP="004906E5">
      <w:pPr>
        <w:rPr>
          <w:i/>
          <w:iCs/>
          <w:lang w:eastAsia="zh-CN"/>
        </w:rPr>
      </w:pPr>
      <w:r w:rsidRPr="00376C0D">
        <w:rPr>
          <w:i/>
          <w:iCs/>
          <w:noProof/>
          <w:lang w:eastAsia="zh-CN"/>
        </w:rPr>
        <w:lastRenderedPageBreak/>
        <mc:AlternateContent>
          <mc:Choice Requires="wps">
            <w:drawing>
              <wp:anchor distT="0" distB="0" distL="114300" distR="114300" simplePos="0" relativeHeight="251662336" behindDoc="0" locked="0" layoutInCell="1" allowOverlap="1" wp14:anchorId="1CDAF2E0" wp14:editId="1C1BA75A">
                <wp:simplePos x="0" y="0"/>
                <wp:positionH relativeFrom="column">
                  <wp:posOffset>-494271</wp:posOffset>
                </wp:positionH>
                <wp:positionV relativeFrom="paragraph">
                  <wp:posOffset>0</wp:posOffset>
                </wp:positionV>
                <wp:extent cx="6264671" cy="288000"/>
                <wp:effectExtent l="0" t="0" r="0" b="4445"/>
                <wp:wrapNone/>
                <wp:docPr id="26" name="矩形 25">
                  <a:extLst xmlns:a="http://schemas.openxmlformats.org/drawingml/2006/main">
                    <a:ext uri="{FF2B5EF4-FFF2-40B4-BE49-F238E27FC236}">
                      <a16:creationId xmlns:a16="http://schemas.microsoft.com/office/drawing/2014/main" id="{7C83EF73-8DC7-9A4A-95C0-4B2B99E09F0A}"/>
                    </a:ext>
                  </a:extLst>
                </wp:docPr>
                <wp:cNvGraphicFramePr/>
                <a:graphic xmlns:a="http://schemas.openxmlformats.org/drawingml/2006/main">
                  <a:graphicData uri="http://schemas.microsoft.com/office/word/2010/wordprocessingShape">
                    <wps:wsp>
                      <wps:cNvSpPr/>
                      <wps:spPr>
                        <a:xfrm>
                          <a:off x="0" y="0"/>
                          <a:ext cx="6264671" cy="288000"/>
                        </a:xfrm>
                        <a:prstGeom prst="rect">
                          <a:avLst/>
                        </a:prstGeom>
                        <a:solidFill>
                          <a:srgbClr val="6825B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459F51D" w14:textId="77777777" w:rsidR="00376C0D" w:rsidRDefault="00376C0D" w:rsidP="00376C0D">
                            <w:pPr>
                              <w:jc w:val="center"/>
                              <w:rPr>
                                <w:kern w:val="0"/>
                              </w:rPr>
                            </w:pPr>
                            <w:r>
                              <w:rPr>
                                <w:rFonts w:ascii="Trebuchet MS" w:hAnsi="Trebuchet MS"/>
                                <w:color w:val="FFFFFF" w:themeColor="background1"/>
                                <w:kern w:val="24"/>
                                <w:sz w:val="28"/>
                                <w:szCs w:val="28"/>
                              </w:rPr>
                              <w:t>Methods</w:t>
                            </w:r>
                          </w:p>
                        </w:txbxContent>
                      </wps:txbx>
                      <wps:bodyPr rtlCol="0" anchor="ctr"/>
                    </wps:wsp>
                  </a:graphicData>
                </a:graphic>
              </wp:anchor>
            </w:drawing>
          </mc:Choice>
          <mc:Fallback>
            <w:pict>
              <v:rect w14:anchorId="1CDAF2E0" id="矩形 25" o:spid="_x0000_s1028" style="position:absolute;margin-left:-38.9pt;margin-top:0;width:493.3pt;height:2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" fillcolor="#6825bb" stroked="f" strokeweight="1pt">
                <v:textbox>
                  <w:txbxContent>
                    <w:p w14:paraId="6459F51D" w14:textId="77777777" w:rsidR="00376C0D" w:rsidRDefault="00376C0D" w:rsidP="00376C0D">
                      <w:pPr>
                        <w:jc w:val="center"/>
                        <w:rPr>
                          <w:kern w:val="0"/>
                        </w:rPr>
                      </w:pPr>
                      <w:r>
                        <w:rPr>
                          <w:rFonts w:ascii="Trebuchet MS" w:hAnsi="Trebuchet MS"/>
                          <w:color w:val="FFFFFF" w:themeColor="background1"/>
                          <w:kern w:val="24"/>
                          <w:sz w:val="28"/>
                          <w:szCs w:val="28"/>
                          <w:eastAsianLayout w:id="-1825884416"/>
                        </w:rPr>
                        <w:t>Methods</w:t>
                      </w:r>
                    </w:p>
                  </w:txbxContent>
                </v:textbox>
              </v:rect>
            </w:pict>
          </mc:Fallback>
        </mc:AlternateContent>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r w:rsidR="004906E5">
        <w:rPr>
          <w:i/>
          <w:iCs/>
          <w:lang w:eastAsia="zh-CN"/>
        </w:rPr>
        <w:tab/>
      </w:r>
    </w:p>
    <w:p w14:paraId="236A155F" w14:textId="37C293C3" w:rsidR="003F138A" w:rsidRDefault="003F138A" w:rsidP="004906E5">
      <w:pPr>
        <w:rPr>
          <w:i/>
          <w:iCs/>
          <w:lang w:eastAsia="zh-CN"/>
        </w:rPr>
      </w:pPr>
    </w:p>
    <w:p w14:paraId="3EAB66CC" w14:textId="3F4A4927" w:rsidR="003F138A" w:rsidRPr="001C13D2" w:rsidRDefault="009A74FA" w:rsidP="004906E5">
      <w:pPr>
        <w:rPr>
          <w:i/>
          <w:iCs/>
          <w:lang w:eastAsia="zh-CN"/>
        </w:rPr>
      </w:pPr>
      <w:r w:rsidRPr="001C13D2">
        <w:rPr>
          <w:rFonts w:hint="eastAsia"/>
          <w:i/>
          <w:iCs/>
          <w:lang w:eastAsia="zh-CN"/>
        </w:rPr>
        <w:t>T</w:t>
      </w:r>
      <w:r w:rsidRPr="001C13D2">
        <w:rPr>
          <w:i/>
          <w:iCs/>
          <w:lang w:eastAsia="zh-CN"/>
        </w:rPr>
        <w:t>he equation</w:t>
      </w:r>
      <w:commentRangeStart w:id="14"/>
      <w:r w:rsidRPr="001C13D2">
        <w:rPr>
          <w:i/>
          <w:iCs/>
          <w:lang w:eastAsia="zh-CN"/>
        </w:rPr>
        <w:t xml:space="preserve"> for time dilation is </w:t>
      </w:r>
      <m:oMath>
        <m:sSub>
          <m:sSubPr>
            <m:ctrlPr>
              <w:rPr>
                <w:rFonts w:ascii="Cambria Math" w:hAnsi="Cambria Math"/>
                <w:i/>
                <w:iCs/>
              </w:rPr>
            </m:ctrlPr>
          </m:sSubPr>
          <m:e>
            <m:sSub>
              <m:sSubPr>
                <m:ctrlPr>
                  <w:rPr>
                    <w:rFonts w:ascii="Cambria Math" w:hAnsi="Cambria Math"/>
                    <w:i/>
                    <w:iCs/>
                  </w:rPr>
                </m:ctrlPr>
              </m:sSubPr>
              <m:e>
                <m:r>
                  <w:rPr>
                    <w:rFonts w:ascii="Cambria Math" w:hAnsi="Cambria Math"/>
                  </w:rPr>
                  <m:t>t</m:t>
                </m:r>
              </m:e>
              <m:sub>
                <m:r>
                  <w:rPr>
                    <w:rFonts w:ascii="Cambria Math" w:hAnsi="Cambria Math"/>
                  </w:rPr>
                  <m:t>r,s</m:t>
                </m:r>
              </m:sub>
            </m:sSub>
            <m:r>
              <w:rPr>
                <w:rFonts w:ascii="Cambria Math" w:hAnsi="Cambria Math"/>
              </w:rPr>
              <m:t>=t</m:t>
            </m:r>
          </m:e>
          <m:sub>
            <m:r>
              <w:rPr>
                <w:rFonts w:ascii="Cambria Math" w:hAnsi="Cambria Math"/>
              </w:rPr>
              <m:t>r</m:t>
            </m:r>
          </m:sub>
        </m:sSub>
        <m:r>
          <w:rPr>
            <w:rFonts w:ascii="Cambria Math" w:hAnsi="Cambria Math"/>
            <w:lang w:eastAsia="zh-CN"/>
          </w:rPr>
          <m:t xml:space="preserve">× </m:t>
        </m:r>
        <m:rad>
          <m:radPr>
            <m:degHide m:val="1"/>
            <m:ctrlPr>
              <w:rPr>
                <w:rFonts w:ascii="Cambria Math" w:hAnsi="Cambria Math"/>
                <w:i/>
                <w:iCs/>
                <w:lang w:eastAsia="zh-CN"/>
              </w:rPr>
            </m:ctrlPr>
          </m:radPr>
          <m:deg/>
          <m:e>
            <m:r>
              <w:rPr>
                <w:rFonts w:ascii="Cambria Math" w:hAnsi="Cambria Math"/>
                <w:lang w:eastAsia="zh-CN"/>
              </w:rPr>
              <m:t>1-</m:t>
            </m:r>
            <m:f>
              <m:fPr>
                <m:ctrlPr>
                  <w:rPr>
                    <w:rFonts w:ascii="Cambria Math" w:hAnsi="Cambria Math"/>
                    <w:i/>
                    <w:iCs/>
                    <w:lang w:eastAsia="zh-CN"/>
                  </w:rPr>
                </m:ctrlPr>
              </m:fPr>
              <m:num>
                <m:sSup>
                  <m:sSupPr>
                    <m:ctrlPr>
                      <w:rPr>
                        <w:rFonts w:ascii="Cambria Math" w:hAnsi="Cambria Math"/>
                        <w:i/>
                        <w:iCs/>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iCs/>
                        <w:lang w:eastAsia="zh-CN"/>
                      </w:rPr>
                    </m:ctrlPr>
                  </m:sSupPr>
                  <m:e>
                    <m:r>
                      <w:rPr>
                        <w:rFonts w:ascii="Cambria Math" w:hAnsi="Cambria Math"/>
                        <w:lang w:eastAsia="zh-CN"/>
                      </w:rPr>
                      <m:t>c</m:t>
                    </m:r>
                  </m:e>
                  <m:sup>
                    <m:r>
                      <w:rPr>
                        <w:rFonts w:ascii="Cambria Math" w:hAnsi="Cambria Math"/>
                        <w:lang w:eastAsia="zh-CN"/>
                      </w:rPr>
                      <m:t>2</m:t>
                    </m:r>
                  </m:sup>
                </m:sSup>
              </m:den>
            </m:f>
          </m:e>
        </m:rad>
      </m:oMath>
    </w:p>
    <w:p w14:paraId="6BEFB5A3" w14:textId="43CA13E8" w:rsidR="00F36828" w:rsidRPr="001C13D2" w:rsidRDefault="007B43D1" w:rsidP="004906E5">
      <w:pPr>
        <w:rPr>
          <w:i/>
          <w:iCs/>
        </w:rPr>
      </w:pPr>
      <m:oMath>
        <m:sSub>
          <m:sSubPr>
            <m:ctrlPr>
              <w:rPr>
                <w:rFonts w:ascii="Cambria Math" w:hAnsi="Cambria Math"/>
                <w:i/>
                <w:iCs/>
              </w:rPr>
            </m:ctrlPr>
          </m:sSubPr>
          <m:e>
            <m:r>
              <w:rPr>
                <w:rFonts w:ascii="Cambria Math" w:hAnsi="Cambria Math"/>
              </w:rPr>
              <m:t>t</m:t>
            </m:r>
          </m:e>
          <m:sub>
            <m:r>
              <w:rPr>
                <w:rFonts w:ascii="Cambria Math" w:hAnsi="Cambria Math"/>
              </w:rPr>
              <m:t>r,s</m:t>
            </m:r>
          </m:sub>
        </m:sSub>
      </m:oMath>
      <w:r w:rsidR="009A74FA" w:rsidRPr="001C13D2">
        <w:rPr>
          <w:rFonts w:hint="eastAsia"/>
          <w:i/>
          <w:iCs/>
        </w:rPr>
        <w:t xml:space="preserve"> </w:t>
      </w:r>
      <w:r w:rsidR="009A74FA" w:rsidRPr="001C13D2">
        <w:rPr>
          <w:i/>
          <w:iCs/>
        </w:rPr>
        <w:t xml:space="preserve">is the time for the time for the </w:t>
      </w:r>
      <w:r w:rsidR="001C13D2" w:rsidRPr="001C13D2">
        <w:rPr>
          <w:rFonts w:hint="eastAsia"/>
          <w:i/>
          <w:iCs/>
        </w:rPr>
        <w:t>t</w:t>
      </w:r>
      <w:r w:rsidR="001C13D2" w:rsidRPr="001C13D2">
        <w:rPr>
          <w:i/>
          <w:iCs/>
        </w:rPr>
        <w:t xml:space="preserve">ime that passed for the source. </w:t>
      </w:r>
      <m:oMath>
        <m:sSub>
          <m:sSubPr>
            <m:ctrlPr>
              <w:rPr>
                <w:rFonts w:ascii="Cambria Math" w:hAnsi="Cambria Math"/>
                <w:i/>
                <w:iCs/>
              </w:rPr>
            </m:ctrlPr>
          </m:sSubPr>
          <m:e>
            <m:r>
              <w:rPr>
                <w:rFonts w:ascii="Cambria Math" w:hAnsi="Cambria Math"/>
              </w:rPr>
              <m:t>t</m:t>
            </m:r>
          </m:e>
          <m:sub>
            <m:r>
              <w:rPr>
                <w:rFonts w:ascii="Cambria Math" w:hAnsi="Cambria Math"/>
              </w:rPr>
              <m:t>r</m:t>
            </m:r>
          </m:sub>
        </m:sSub>
      </m:oMath>
      <w:r w:rsidR="001C13D2" w:rsidRPr="001C13D2">
        <w:rPr>
          <w:i/>
          <w:iCs/>
        </w:rPr>
        <w:t xml:space="preserve"> is the time it passes for the observer. </w:t>
      </w:r>
      <m:oMath>
        <m:r>
          <w:rPr>
            <w:rFonts w:ascii="Cambria Math" w:hAnsi="Cambria Math"/>
          </w:rPr>
          <m:t>v</m:t>
        </m:r>
      </m:oMath>
      <w:r w:rsidR="001C13D2" w:rsidRPr="001C13D2">
        <w:rPr>
          <w:rFonts w:hint="eastAsia"/>
          <w:i/>
          <w:iCs/>
        </w:rPr>
        <w:t xml:space="preserve"> </w:t>
      </w:r>
      <w:r w:rsidR="001C13D2" w:rsidRPr="001C13D2">
        <w:rPr>
          <w:i/>
          <w:iCs/>
        </w:rPr>
        <w:t xml:space="preserve">is the velocity of the source. </w:t>
      </w:r>
      <m:oMath>
        <m:r>
          <w:rPr>
            <w:rFonts w:ascii="Cambria Math" w:hAnsi="Cambria Math"/>
          </w:rPr>
          <m:t>c</m:t>
        </m:r>
      </m:oMath>
      <w:r w:rsidR="001C13D2" w:rsidRPr="001C13D2">
        <w:rPr>
          <w:rFonts w:hint="eastAsia"/>
          <w:i/>
          <w:iCs/>
        </w:rPr>
        <w:t xml:space="preserve"> </w:t>
      </w:r>
      <w:r w:rsidR="001C13D2" w:rsidRPr="001C13D2">
        <w:rPr>
          <w:i/>
          <w:iCs/>
        </w:rPr>
        <w:t>is the speed of light which is 300,000,000.</w:t>
      </w:r>
    </w:p>
    <w:p w14:paraId="3BCB063C" w14:textId="76BB0868" w:rsidR="001C13D2" w:rsidRPr="001C13D2" w:rsidRDefault="001C13D2" w:rsidP="004906E5">
      <w:pPr>
        <w:rPr>
          <w:i/>
          <w:iCs/>
        </w:rPr>
      </w:pPr>
    </w:p>
    <w:p w14:paraId="003E6B1B" w14:textId="7AC31472" w:rsidR="001C13D2" w:rsidRDefault="001C13D2" w:rsidP="004906E5">
      <w:pPr>
        <w:rPr>
          <w:i/>
          <w:iCs/>
        </w:rPr>
      </w:pPr>
      <w:r>
        <w:rPr>
          <w:i/>
          <w:iCs/>
        </w:rPr>
        <w:t>Another equati</w:t>
      </w:r>
      <w:commentRangeEnd w:id="14"/>
      <w:r w:rsidR="009D6A13">
        <w:rPr>
          <w:rStyle w:val="a6"/>
        </w:rPr>
        <w:commentReference w:id="14"/>
      </w:r>
      <w:r>
        <w:rPr>
          <w:i/>
          <w:iCs/>
        </w:rPr>
        <w:t xml:space="preserve">on I used was from Hubble’s Law: </w:t>
      </w:r>
      <m:oMath>
        <m:r>
          <w:rPr>
            <w:rFonts w:ascii="Cambria Math" w:hAnsi="Cambria Math"/>
          </w:rPr>
          <m:t>v=HD</m:t>
        </m:r>
      </m:oMath>
    </w:p>
    <w:p w14:paraId="3E8B9993" w14:textId="3BA4DD00" w:rsidR="001C13D2" w:rsidRDefault="001C13D2" w:rsidP="004906E5">
      <w:pPr>
        <w:rPr>
          <w:i/>
          <w:iCs/>
        </w:rPr>
      </w:pPr>
      <m:oMath>
        <m:r>
          <w:rPr>
            <w:rFonts w:ascii="Cambria Math" w:hAnsi="Cambria Math"/>
          </w:rPr>
          <m:t>v</m:t>
        </m:r>
      </m:oMath>
      <w:r>
        <w:rPr>
          <w:rFonts w:hint="eastAsia"/>
          <w:i/>
          <w:iCs/>
        </w:rPr>
        <w:t xml:space="preserve"> </w:t>
      </w:r>
      <w:r>
        <w:rPr>
          <w:i/>
          <w:iCs/>
        </w:rPr>
        <w:t>is the velocity an object is moving.</w:t>
      </w:r>
      <w:r>
        <w:rPr>
          <w:rFonts w:hint="eastAsia"/>
          <w:i/>
          <w:iCs/>
        </w:rPr>
        <w:t xml:space="preserve"> </w:t>
      </w:r>
      <m:oMath>
        <m:r>
          <w:rPr>
            <w:rFonts w:ascii="Cambria Math" w:hAnsi="Cambria Math"/>
          </w:rPr>
          <m:t>H</m:t>
        </m:r>
      </m:oMath>
      <w:r>
        <w:rPr>
          <w:rFonts w:hint="eastAsia"/>
          <w:i/>
          <w:iCs/>
        </w:rPr>
        <w:t xml:space="preserve"> </w:t>
      </w:r>
      <w:r>
        <w:rPr>
          <w:i/>
          <w:iCs/>
        </w:rPr>
        <w:t xml:space="preserve">is the Hubble’s constant which has the value of </w:t>
      </w:r>
      <m:oMath>
        <m:r>
          <w:rPr>
            <w:rFonts w:ascii="Cambria Math" w:hAnsi="Cambria Math"/>
          </w:rPr>
          <m:t>23×</m:t>
        </m:r>
        <m:sSup>
          <m:sSupPr>
            <m:ctrlPr>
              <w:rPr>
                <w:rFonts w:ascii="Cambria Math" w:hAnsi="Cambria Math"/>
                <w:i/>
                <w:iCs/>
              </w:rPr>
            </m:ctrlPr>
          </m:sSupPr>
          <m:e>
            <m:r>
              <w:rPr>
                <w:rFonts w:ascii="Cambria Math" w:hAnsi="Cambria Math"/>
              </w:rPr>
              <m:t>10</m:t>
            </m:r>
          </m:e>
          <m:sup>
            <m:r>
              <w:rPr>
                <w:rFonts w:ascii="Cambria Math" w:hAnsi="Cambria Math"/>
              </w:rPr>
              <m:t>3</m:t>
            </m:r>
          </m:sup>
        </m:sSup>
      </m:oMath>
      <w:r>
        <w:rPr>
          <w:rFonts w:hint="eastAsia"/>
          <w:i/>
          <w:iCs/>
        </w:rPr>
        <w:t xml:space="preserve"> </w:t>
      </w:r>
      <m:oMath>
        <m:f>
          <m:fPr>
            <m:ctrlPr>
              <w:rPr>
                <w:rFonts w:ascii="Cambria Math" w:hAnsi="Cambria Math"/>
                <w:i/>
                <w:iCs/>
              </w:rPr>
            </m:ctrlPr>
          </m:fPr>
          <m:num>
            <m:r>
              <w:rPr>
                <w:rFonts w:ascii="Cambria Math" w:hAnsi="Cambria Math"/>
              </w:rPr>
              <m:t>m</m:t>
            </m:r>
          </m:num>
          <m:den>
            <m:r>
              <w:rPr>
                <w:rFonts w:ascii="Cambria Math" w:hAnsi="Cambria Math"/>
              </w:rPr>
              <m:t>s×</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lightyears</m:t>
            </m:r>
          </m:den>
        </m:f>
      </m:oMath>
      <w:r>
        <w:rPr>
          <w:rFonts w:hint="eastAsia"/>
          <w:i/>
          <w:iCs/>
        </w:rPr>
        <w:t>.</w:t>
      </w:r>
      <w:r>
        <w:rPr>
          <w:i/>
          <w:iCs/>
        </w:rPr>
        <w:t xml:space="preserve"> </w:t>
      </w:r>
      <m:oMath>
        <m:f>
          <m:fPr>
            <m:ctrlPr>
              <w:rPr>
                <w:rFonts w:ascii="Cambria Math" w:hAnsi="Cambria Math"/>
                <w:i/>
                <w:iCs/>
              </w:rPr>
            </m:ctrlPr>
          </m:fPr>
          <m:num>
            <m:r>
              <w:rPr>
                <w:rFonts w:ascii="Cambria Math" w:hAnsi="Cambria Math"/>
              </w:rPr>
              <m:t>m</m:t>
            </m:r>
          </m:num>
          <m:den>
            <m:r>
              <w:rPr>
                <w:rFonts w:ascii="Cambria Math" w:hAnsi="Cambria Math"/>
              </w:rPr>
              <m:t>s×</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lightyears</m:t>
            </m:r>
          </m:den>
        </m:f>
      </m:oMath>
      <w:r>
        <w:rPr>
          <w:i/>
          <w:iCs/>
        </w:rPr>
        <w:t xml:space="preserve"> is just the unit of it: meter per second</w:t>
      </w:r>
      <w:r w:rsidR="00AB4BED">
        <w:rPr>
          <w:i/>
          <w:iCs/>
        </w:rPr>
        <w:t xml:space="preserve"> times </w:t>
      </w:r>
      <m:oMath>
        <m:sSup>
          <m:sSupPr>
            <m:ctrlPr>
              <w:rPr>
                <w:rFonts w:ascii="Cambria Math" w:hAnsi="Cambria Math"/>
                <w:i/>
                <w:iCs/>
              </w:rPr>
            </m:ctrlPr>
          </m:sSupPr>
          <m:e>
            <m:r>
              <w:rPr>
                <w:rFonts w:ascii="Cambria Math" w:hAnsi="Cambria Math"/>
              </w:rPr>
              <m:t>10</m:t>
            </m:r>
          </m:e>
          <m:sup>
            <m:r>
              <w:rPr>
                <w:rFonts w:ascii="Cambria Math" w:hAnsi="Cambria Math"/>
              </w:rPr>
              <m:t>6</m:t>
            </m:r>
          </m:sup>
        </m:sSup>
      </m:oMath>
      <w:r w:rsidR="00AB4BED">
        <w:rPr>
          <w:rFonts w:hint="eastAsia"/>
          <w:i/>
          <w:iCs/>
        </w:rPr>
        <w:t>l</w:t>
      </w:r>
      <w:r w:rsidR="00AB4BED">
        <w:rPr>
          <w:i/>
          <w:iCs/>
        </w:rPr>
        <w:t xml:space="preserve">ightyears. </w:t>
      </w:r>
      <m:oMath>
        <m:r>
          <w:rPr>
            <w:rFonts w:ascii="Cambria Math" w:hAnsi="Cambria Math"/>
          </w:rPr>
          <m:t>D</m:t>
        </m:r>
      </m:oMath>
      <w:r w:rsidR="00AB4BED">
        <w:rPr>
          <w:rFonts w:hint="eastAsia"/>
          <w:i/>
          <w:iCs/>
        </w:rPr>
        <w:t xml:space="preserve"> </w:t>
      </w:r>
      <w:r w:rsidR="00AB4BED">
        <w:rPr>
          <w:i/>
          <w:iCs/>
        </w:rPr>
        <w:t>is the distance from Earth to the object.</w:t>
      </w:r>
    </w:p>
    <w:p w14:paraId="3EBF1D4B" w14:textId="04692442" w:rsidR="00AB4BED" w:rsidRDefault="00AB4BED" w:rsidP="004906E5">
      <w:pPr>
        <w:rPr>
          <w:i/>
          <w:iCs/>
        </w:rPr>
      </w:pPr>
      <w:r>
        <w:rPr>
          <w:i/>
          <w:iCs/>
          <w:noProof/>
        </w:rPr>
        <mc:AlternateContent>
          <mc:Choice Requires="wps">
            <w:drawing>
              <wp:anchor distT="0" distB="0" distL="114300" distR="114300" simplePos="0" relativeHeight="251665408" behindDoc="0" locked="0" layoutInCell="1" allowOverlap="1" wp14:anchorId="50A0B3EB" wp14:editId="6B4F16AC">
                <wp:simplePos x="0" y="0"/>
                <wp:positionH relativeFrom="column">
                  <wp:posOffset>-379320</wp:posOffset>
                </wp:positionH>
                <wp:positionV relativeFrom="paragraph">
                  <wp:posOffset>233624</wp:posOffset>
                </wp:positionV>
                <wp:extent cx="6264671" cy="288000"/>
                <wp:effectExtent l="0" t="0" r="0" b="4445"/>
                <wp:wrapNone/>
                <wp:docPr id="2" name="矩形 2">
                  <a:extLst xmlns:a="http://schemas.openxmlformats.org/drawingml/2006/main">
                    <a:ext uri="{FF2B5EF4-FFF2-40B4-BE49-F238E27FC236}">
                      <a16:creationId xmlns:a16="http://schemas.microsoft.com/office/drawing/2014/main" id="{B434157B-BA87-C340-9ADC-AA3E532F686C}"/>
                    </a:ext>
                  </a:extLst>
                </wp:docPr>
                <wp:cNvGraphicFramePr/>
                <a:graphic xmlns:a="http://schemas.openxmlformats.org/drawingml/2006/main">
                  <a:graphicData uri="http://schemas.microsoft.com/office/word/2010/wordprocessingShape">
                    <wps:wsp>
                      <wps:cNvSpPr/>
                      <wps:spPr>
                        <a:xfrm>
                          <a:off x="0" y="0"/>
                          <a:ext cx="6264671" cy="288000"/>
                        </a:xfrm>
                        <a:prstGeom prst="rect">
                          <a:avLst/>
                        </a:prstGeom>
                        <a:solidFill>
                          <a:srgbClr val="6825B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4F2072F" w14:textId="77777777" w:rsidR="00AB4BED" w:rsidRDefault="00AB4BED" w:rsidP="00AB4BED">
                            <w:pPr>
                              <w:jc w:val="center"/>
                              <w:rPr>
                                <w:kern w:val="0"/>
                              </w:rPr>
                            </w:pPr>
                            <w:r>
                              <w:rPr>
                                <w:rFonts w:ascii="Trebuchet MS" w:hAnsi="Trebuchet MS"/>
                                <w:color w:val="FFFFFF" w:themeColor="background1"/>
                                <w:kern w:val="24"/>
                                <w:sz w:val="28"/>
                                <w:szCs w:val="28"/>
                              </w:rPr>
                              <w:t>Results</w:t>
                            </w:r>
                          </w:p>
                        </w:txbxContent>
                      </wps:txbx>
                      <wps:bodyPr rtlCol="0" anchor="ctr"/>
                    </wps:wsp>
                  </a:graphicData>
                </a:graphic>
              </wp:anchor>
            </w:drawing>
          </mc:Choice>
          <mc:Fallback>
            <w:pict>
              <v:rect w14:anchorId="50A0B3EB" id="矩形 2" o:spid="_x0000_s1029" style="position:absolute;margin-left:-29.85pt;margin-top:18.4pt;width:493.3pt;height:22.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" fillcolor="#6825bb" stroked="f" strokeweight="1pt">
                <v:textbox>
                  <w:txbxContent>
                    <w:p w14:paraId="44F2072F" w14:textId="77777777" w:rsidR="00AB4BED" w:rsidRDefault="00AB4BED" w:rsidP="00AB4BED">
                      <w:pPr>
                        <w:jc w:val="center"/>
                        <w:rPr>
                          <w:kern w:val="0"/>
                        </w:rPr>
                      </w:pPr>
                      <w:r>
                        <w:rPr>
                          <w:rFonts w:ascii="Trebuchet MS" w:hAnsi="Trebuchet MS"/>
                          <w:color w:val="FFFFFF" w:themeColor="background1"/>
                          <w:kern w:val="24"/>
                          <w:sz w:val="28"/>
                          <w:szCs w:val="28"/>
                          <w:eastAsianLayout w:id="-1825828096"/>
                        </w:rPr>
                        <w:t>Results</w:t>
                      </w:r>
                    </w:p>
                  </w:txbxContent>
                </v:textbox>
              </v:rect>
            </w:pict>
          </mc:Fallback>
        </mc:AlternateContent>
      </w:r>
    </w:p>
    <w:p w14:paraId="07AE06C7" w14:textId="5425A61D" w:rsidR="00AB4BED" w:rsidRDefault="00AB4BED" w:rsidP="004906E5">
      <w:pPr>
        <w:rPr>
          <w:i/>
          <w:iCs/>
        </w:rPr>
      </w:pPr>
    </w:p>
    <w:p w14:paraId="43629A73" w14:textId="38CC078B" w:rsidR="00AB4BED" w:rsidRDefault="00AB4BED" w:rsidP="004906E5">
      <w:pPr>
        <w:rPr>
          <w:i/>
          <w:iCs/>
        </w:rPr>
      </w:pPr>
    </w:p>
    <w:p w14:paraId="064A2A34" w14:textId="6C7BC301" w:rsidR="00AB4BED" w:rsidRDefault="00AB4BED" w:rsidP="004906E5">
      <w:pPr>
        <w:rPr>
          <w:i/>
          <w:iCs/>
        </w:rPr>
      </w:pPr>
      <w:r w:rsidRPr="00A40777">
        <w:rPr>
          <w:b/>
          <w:bCs/>
          <w:i/>
          <w:iCs/>
        </w:rPr>
        <w:t>I</w:t>
      </w:r>
      <w:commentRangeStart w:id="15"/>
      <w:r w:rsidRPr="00A40777">
        <w:rPr>
          <w:b/>
          <w:bCs/>
          <w:i/>
          <w:iCs/>
        </w:rPr>
        <w:t xml:space="preserve">n task </w:t>
      </w:r>
      <w:commentRangeEnd w:id="15"/>
      <w:r w:rsidR="009D6A13">
        <w:rPr>
          <w:rStyle w:val="a6"/>
        </w:rPr>
        <w:commentReference w:id="15"/>
      </w:r>
      <w:r w:rsidRPr="00A40777">
        <w:rPr>
          <w:b/>
          <w:bCs/>
          <w:i/>
          <w:iCs/>
        </w:rPr>
        <w:t>1</w:t>
      </w:r>
      <w:r>
        <w:rPr>
          <w:i/>
          <w:iCs/>
        </w:rPr>
        <w:t>, I came up with the expression that calculates the distance an object travels with a given time with the speed of light. Because distance = velocity x time, so with time</w:t>
      </w:r>
      <w:commentRangeStart w:id="16"/>
      <w:r>
        <w:rPr>
          <w:i/>
          <w:iCs/>
        </w:rPr>
        <w:t xml:space="preserve"> </w:t>
      </w:r>
      <m:oMath>
        <m:sSub>
          <m:sSubPr>
            <m:ctrlPr>
              <w:rPr>
                <w:rFonts w:ascii="Cambria Math" w:hAnsi="Cambria Math"/>
                <w:i/>
                <w:iCs/>
              </w:rPr>
            </m:ctrlPr>
          </m:sSubPr>
          <m:e>
            <m:r>
              <w:rPr>
                <w:rFonts w:ascii="Cambria Math" w:hAnsi="Cambria Math"/>
              </w:rPr>
              <m:t>t</m:t>
            </m:r>
          </m:e>
          <m:sub>
            <m:r>
              <w:rPr>
                <w:rFonts w:ascii="Cambria Math" w:hAnsi="Cambria Math"/>
              </w:rPr>
              <m:t>r,s</m:t>
            </m:r>
          </m:sub>
        </m:sSub>
        <w:commentRangeEnd w:id="16"/>
        <m:r>
          <m:rPr>
            <m:sty m:val="p"/>
          </m:rPr>
          <w:rPr>
            <w:rStyle w:val="a6"/>
          </w:rPr>
          <w:commentReference w:id="16"/>
        </m:r>
      </m:oMath>
      <w:r>
        <w:rPr>
          <w:rFonts w:hint="eastAsia"/>
          <w:i/>
          <w:iCs/>
        </w:rPr>
        <w:t>,</w:t>
      </w:r>
      <w:r>
        <w:rPr>
          <w:i/>
          <w:iCs/>
        </w:rPr>
        <w:t xml:space="preserve"> speed </w:t>
      </w:r>
      <m:oMath>
        <m:r>
          <w:rPr>
            <w:rFonts w:ascii="Cambria Math" w:hAnsi="Cambria Math"/>
          </w:rPr>
          <m:t>c</m:t>
        </m:r>
      </m:oMath>
      <w:r>
        <w:rPr>
          <w:rFonts w:hint="eastAsia"/>
          <w:i/>
          <w:iCs/>
        </w:rPr>
        <w:t>,</w:t>
      </w:r>
      <w:r>
        <w:rPr>
          <w:i/>
          <w:iCs/>
        </w:rPr>
        <w:t xml:space="preserve"> the distance is </w:t>
      </w:r>
      <m:oMath>
        <m:sSub>
          <m:sSubPr>
            <m:ctrlPr>
              <w:rPr>
                <w:rFonts w:ascii="Cambria Math" w:hAnsi="Cambria Math"/>
                <w:i/>
                <w:iCs/>
              </w:rPr>
            </m:ctrlPr>
          </m:sSubPr>
          <m:e>
            <m:r>
              <w:rPr>
                <w:rFonts w:ascii="Cambria Math" w:hAnsi="Cambria Math"/>
              </w:rPr>
              <m:t>t</m:t>
            </m:r>
          </m:e>
          <m:sub>
            <m:r>
              <w:rPr>
                <w:rFonts w:ascii="Cambria Math" w:hAnsi="Cambria Math"/>
              </w:rPr>
              <m:t>r,s</m:t>
            </m:r>
          </m:sub>
        </m:sSub>
        <m:r>
          <w:rPr>
            <w:rFonts w:ascii="Cambria Math" w:hAnsi="Cambria Math"/>
          </w:rPr>
          <m:t>×c</m:t>
        </m:r>
      </m:oMath>
      <w:r w:rsidR="00A40777">
        <w:rPr>
          <w:rFonts w:hint="eastAsia"/>
          <w:i/>
          <w:iCs/>
        </w:rPr>
        <w:t>.</w:t>
      </w:r>
    </w:p>
    <w:p w14:paraId="62F4E330" w14:textId="702CDA02" w:rsidR="00A40777" w:rsidRDefault="00A40777" w:rsidP="004906E5">
      <w:pPr>
        <w:rPr>
          <w:i/>
          <w:iCs/>
        </w:rPr>
      </w:pPr>
      <w:r>
        <w:rPr>
          <w:i/>
          <w:iCs/>
        </w:rPr>
        <w:t xml:space="preserve">The wave length received: </w:t>
      </w:r>
      <m:oMath>
        <m:sSub>
          <m:sSubPr>
            <m:ctrlPr>
              <w:rPr>
                <w:rFonts w:ascii="Cambria Math" w:hAnsi="Cambria Math"/>
                <w:i/>
                <w:iCs/>
              </w:rPr>
            </m:ctrlPr>
          </m:sSubPr>
          <m:e>
            <m:r>
              <w:rPr>
                <w:rFonts w:ascii="Cambria Math" w:hAnsi="Cambria Math"/>
              </w:rPr>
              <m:t>λ</m:t>
            </m:r>
          </m:e>
          <m:sub>
            <m:r>
              <w:rPr>
                <w:rFonts w:ascii="Cambria Math" w:hAnsi="Cambria Math"/>
              </w:rPr>
              <m:t>r</m:t>
            </m:r>
          </m:sub>
        </m:sSub>
      </m:oMath>
      <w:r>
        <w:rPr>
          <w:rFonts w:hint="eastAsia"/>
          <w:i/>
          <w:iCs/>
        </w:rPr>
        <w:t xml:space="preserve"> </w:t>
      </w:r>
      <w:r>
        <w:rPr>
          <w:i/>
          <w:iCs/>
        </w:rPr>
        <w:t xml:space="preserve">is </w:t>
      </w:r>
      <m:oMath>
        <m:sSub>
          <m:sSubPr>
            <m:ctrlPr>
              <w:rPr>
                <w:rFonts w:ascii="Cambria Math" w:hAnsi="Cambria Math"/>
                <w:i/>
                <w:iCs/>
              </w:rPr>
            </m:ctrlPr>
          </m:sSubPr>
          <m:e>
            <m:r>
              <w:rPr>
                <w:rFonts w:ascii="Cambria Math" w:hAnsi="Cambria Math"/>
              </w:rPr>
              <m:t>λ</m:t>
            </m:r>
          </m:e>
          <m:sub>
            <m:r>
              <w:rPr>
                <w:rFonts w:ascii="Cambria Math" w:hAnsi="Cambria Math"/>
              </w:rPr>
              <m:t>r</m:t>
            </m:r>
          </m:sub>
        </m:sSub>
        <m:r>
          <w:rPr>
            <w:rFonts w:ascii="Cambria Math" w:hAnsi="Cambria Math"/>
          </w:rPr>
          <m:t>-</m:t>
        </m:r>
        <m:sSub>
          <m:sSubPr>
            <m:ctrlPr>
              <w:rPr>
                <w:rFonts w:ascii="Cambria Math" w:hAnsi="Cambria Math"/>
                <w:i/>
                <w:iCs/>
              </w:rPr>
            </m:ctrlPr>
          </m:sSubPr>
          <m:e>
            <m:r>
              <w:rPr>
                <w:rFonts w:ascii="Cambria Math" w:hAnsi="Cambria Math"/>
              </w:rPr>
              <m:t>λ</m:t>
            </m:r>
          </m:e>
          <m:sub>
            <m:r>
              <w:rPr>
                <w:rFonts w:ascii="Cambria Math" w:hAnsi="Cambria Math"/>
              </w:rPr>
              <m:t>s</m:t>
            </m:r>
          </m:sub>
        </m:sSub>
      </m:oMath>
      <w:r>
        <w:rPr>
          <w:rFonts w:hint="eastAsia"/>
          <w:i/>
          <w:iCs/>
        </w:rPr>
        <w:t xml:space="preserve"> </w:t>
      </w:r>
      <w:r>
        <w:rPr>
          <w:i/>
          <w:iCs/>
        </w:rPr>
        <w:t xml:space="preserve">greater than </w:t>
      </w:r>
      <m:oMath>
        <m:sSub>
          <m:sSubPr>
            <m:ctrlPr>
              <w:rPr>
                <w:rFonts w:ascii="Cambria Math" w:hAnsi="Cambria Math"/>
                <w:i/>
                <w:iCs/>
              </w:rPr>
            </m:ctrlPr>
          </m:sSubPr>
          <m:e>
            <m:r>
              <w:rPr>
                <w:rFonts w:ascii="Cambria Math" w:hAnsi="Cambria Math"/>
              </w:rPr>
              <m:t>λ</m:t>
            </m:r>
          </m:e>
          <m:sub>
            <m:r>
              <w:rPr>
                <w:rFonts w:ascii="Cambria Math" w:hAnsi="Cambria Math"/>
              </w:rPr>
              <m:t>s</m:t>
            </m:r>
          </m:sub>
        </m:sSub>
      </m:oMath>
      <w:r>
        <w:rPr>
          <w:rFonts w:hint="eastAsia"/>
          <w:i/>
          <w:iCs/>
        </w:rPr>
        <w:t>.</w:t>
      </w:r>
    </w:p>
    <w:p w14:paraId="2DA10559" w14:textId="77777777" w:rsidR="00A40777" w:rsidRDefault="00A40777" w:rsidP="00A40777">
      <w:r w:rsidRPr="00A40777">
        <w:rPr>
          <w:rFonts w:hint="eastAsia"/>
          <w:i/>
          <w:iCs/>
        </w:rPr>
        <w:t>L</w:t>
      </w:r>
      <w:r w:rsidRPr="00A40777">
        <w:rPr>
          <w:i/>
          <w:iCs/>
        </w:rPr>
        <w:t xml:space="preserve">astly, I came up with an expression for </w:t>
      </w:r>
      <m:oMath>
        <m:sSub>
          <m:sSubPr>
            <m:ctrlPr>
              <w:rPr>
                <w:rFonts w:ascii="Cambria Math" w:hAnsi="Cambria Math"/>
                <w:i/>
                <w:iCs/>
              </w:rPr>
            </m:ctrlPr>
          </m:sSubPr>
          <m:e>
            <m:r>
              <w:rPr>
                <w:rFonts w:ascii="Cambria Math" w:hAnsi="Cambria Math"/>
              </w:rPr>
              <m:t>t</m:t>
            </m:r>
          </m:e>
          <m:sub>
            <m:r>
              <w:rPr>
                <w:rFonts w:ascii="Cambria Math" w:hAnsi="Cambria Math"/>
              </w:rPr>
              <m:t>r,s</m:t>
            </m:r>
          </m:sub>
        </m:sSub>
      </m:oMath>
      <w:r w:rsidRPr="00A40777">
        <w:rPr>
          <w:rFonts w:hint="eastAsia"/>
          <w:i/>
          <w:iCs/>
        </w:rPr>
        <w:t xml:space="preserve"> </w:t>
      </w:r>
      <w:r w:rsidRPr="00A40777">
        <w:rPr>
          <w:i/>
          <w:iCs/>
        </w:rPr>
        <w:t xml:space="preserve">which was </w:t>
      </w:r>
      <m:oMath>
        <m:sSub>
          <m:sSubPr>
            <m:ctrlPr>
              <w:rPr>
                <w:rFonts w:ascii="Cambria Math" w:hAnsi="Cambria Math"/>
                <w:i/>
              </w:rPr>
            </m:ctrlPr>
          </m:sSubPr>
          <m:e>
            <m:r>
              <w:rPr>
                <w:rFonts w:ascii="Cambria Math" w:hAnsi="Cambria Math"/>
              </w:rPr>
              <m:t>t</m:t>
            </m:r>
          </m:e>
          <m:sub>
            <m:r>
              <w:rPr>
                <w:rFonts w:ascii="Cambria Math" w:hAnsi="Cambria Math"/>
              </w:rPr>
              <m:t>r,s</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λ</m:t>
                </m:r>
              </m:e>
              <m:sub>
                <m:r>
                  <w:rPr>
                    <w:rFonts w:ascii="Cambria Math" w:hAnsi="Cambria Math"/>
                  </w:rPr>
                  <m:t>s</m:t>
                </m:r>
              </m:sub>
            </m:sSub>
            <m:r>
              <w:rPr>
                <w:rFonts w:ascii="Cambria Math" w:hAnsi="Cambria Math"/>
              </w:rPr>
              <m:t>×v</m:t>
            </m:r>
          </m:num>
          <m:den>
            <m:r>
              <w:rPr>
                <w:rFonts w:ascii="Cambria Math" w:hAnsi="Cambria Math"/>
              </w:rPr>
              <m:t>c</m:t>
            </m:r>
          </m:den>
        </m:f>
      </m:oMath>
    </w:p>
    <w:p w14:paraId="03B47F88" w14:textId="4F896C07" w:rsidR="00A40777" w:rsidRDefault="00A40777" w:rsidP="004906E5">
      <w:pPr>
        <w:rPr>
          <w:i/>
          <w:iCs/>
        </w:rPr>
      </w:pPr>
    </w:p>
    <w:p w14:paraId="51AD9BED" w14:textId="77777777" w:rsidR="00A40777" w:rsidRDefault="00A40777" w:rsidP="00A40777">
      <w:pPr>
        <w:rPr>
          <w:lang w:eastAsia="zh-CN"/>
        </w:rPr>
      </w:pPr>
      <w:r w:rsidRPr="00A40777">
        <w:rPr>
          <w:i/>
          <w:iCs/>
        </w:rPr>
        <w:t xml:space="preserve">Because the </w:t>
      </w:r>
      <m:oMath>
        <m:r>
          <w:rPr>
            <w:rFonts w:ascii="Cambria Math" w:hAnsi="Cambria Math"/>
          </w:rPr>
          <m:t>v</m:t>
        </m:r>
      </m:oMath>
      <w:r>
        <w:rPr>
          <w:b/>
          <w:bCs/>
          <w:i/>
          <w:iCs/>
        </w:rPr>
        <w:t xml:space="preserve"> </w:t>
      </w:r>
      <w:r>
        <w:rPr>
          <w:i/>
          <w:iCs/>
        </w:rPr>
        <w:t xml:space="preserve">is large, so the time dilation is significant in this problem. </w:t>
      </w:r>
      <w:r>
        <w:rPr>
          <w:b/>
          <w:bCs/>
          <w:i/>
          <w:iCs/>
        </w:rPr>
        <w:t>In task 2</w:t>
      </w:r>
      <w:r>
        <w:rPr>
          <w:i/>
          <w:iCs/>
        </w:rPr>
        <w:t xml:space="preserve">, I came up with an expression for the observer’s time. </w:t>
      </w:r>
      <m:oMath>
        <m:sSub>
          <m:sSubPr>
            <m:ctrlPr>
              <w:rPr>
                <w:rFonts w:ascii="Cambria Math" w:hAnsi="Cambria Math"/>
                <w:i/>
              </w:rPr>
            </m:ctrlPr>
          </m:sSubPr>
          <m:e>
            <m:r>
              <w:rPr>
                <w:rFonts w:ascii="Cambria Math" w:hAnsi="Cambria Math"/>
              </w:rPr>
              <m:t>t</m:t>
            </m:r>
          </m:e>
          <m:sub>
            <m:r>
              <w:rPr>
                <w:rFonts w:ascii="Cambria Math" w:hAnsi="Cambria Math"/>
              </w:rPr>
              <m:t>r,s</m:t>
            </m:r>
          </m:sub>
        </m:sSub>
      </m:oMath>
      <w:r w:rsidRPr="00A241C3">
        <w:rPr>
          <w:lang w:eastAsia="zh-CN"/>
        </w:rPr>
        <w:t xml:space="preserve"> = </w:t>
      </w:r>
      <m:oMath>
        <m:sSub>
          <m:sSubPr>
            <m:ctrlPr>
              <w:rPr>
                <w:rFonts w:ascii="Cambria Math" w:hAnsi="Cambria Math"/>
                <w:i/>
              </w:rPr>
            </m:ctrlPr>
          </m:sSubPr>
          <m:e>
            <m:r>
              <w:rPr>
                <w:rFonts w:ascii="Cambria Math" w:hAnsi="Cambria Math"/>
              </w:rPr>
              <m:t>t</m:t>
            </m:r>
          </m:e>
          <m:sub>
            <m:r>
              <w:rPr>
                <w:rFonts w:ascii="Cambria Math" w:hAnsi="Cambria Math"/>
              </w:rPr>
              <m:t>r</m:t>
            </m:r>
          </m:sub>
        </m:sSub>
        <m:r>
          <w:rPr>
            <w:rFonts w:ascii="Cambria Math" w:hAnsi="Cambria Math"/>
            <w:lang w:eastAsia="zh-CN"/>
          </w:rPr>
          <m:t xml:space="preserve">× </m:t>
        </m:r>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oMath>
    </w:p>
    <w:p w14:paraId="43085388" w14:textId="15C6DE93" w:rsidR="00A40777" w:rsidRPr="00EF04BE" w:rsidRDefault="00A40777" w:rsidP="00A40777">
      <w:pPr>
        <w:rPr>
          <w:lang w:eastAsia="zh-CN"/>
        </w:rPr>
      </w:pPr>
      <w:r>
        <w:rPr>
          <w:rFonts w:hint="eastAsia"/>
          <w:b/>
          <w:bCs/>
          <w:i/>
          <w:iCs/>
        </w:rPr>
        <w:t>I</w:t>
      </w:r>
      <w:r>
        <w:rPr>
          <w:b/>
          <w:bCs/>
          <w:i/>
          <w:iCs/>
        </w:rPr>
        <w:t>n task 3</w:t>
      </w:r>
      <w:r>
        <w:rPr>
          <w:i/>
          <w:iCs/>
        </w:rPr>
        <w:t xml:space="preserve">, I came up with an expression for </w:t>
      </w:r>
      <m:oMath>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oMath>
      <w:r>
        <w:rPr>
          <w:rFonts w:hint="eastAsia"/>
          <w:i/>
          <w:lang w:eastAsia="zh-CN"/>
        </w:rPr>
        <w:t>:</w:t>
      </w:r>
      <w:r>
        <w:rPr>
          <w:i/>
          <w:lang w:eastAsia="zh-CN"/>
        </w:rPr>
        <w:t xml:space="preserve"> </w:t>
      </w:r>
      <m:oMath>
        <m:r>
          <m:rPr>
            <m:sty m:val="p"/>
          </m:rPr>
          <w:rPr>
            <w:rFonts w:ascii="Cambria Math" w:hAnsi="Cambria Math"/>
            <w:lang w:eastAsia="zh-CN"/>
          </w:rPr>
          <w:br/>
        </m:r>
      </m:oMath>
      <m:oMathPara>
        <m:oMathParaPr>
          <m:jc m:val="left"/>
        </m:oMathParaPr>
        <m:oMath>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r>
            <w:rPr>
              <w:rFonts w:ascii="Cambria Math" w:hAnsi="Cambria Math"/>
              <w:lang w:eastAsia="zh-CN"/>
            </w:rPr>
            <m:t>=</m:t>
          </m:r>
          <w:commentRangeStart w:id="17"/>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den>
          </m:f>
        </m:oMath>
      </m:oMathPara>
    </w:p>
    <w:p w14:paraId="7B8DB753" w14:textId="787969A8" w:rsidR="00C22020" w:rsidRPr="00EF04BE" w:rsidRDefault="00A40777" w:rsidP="00C22020">
      <w:r>
        <w:rPr>
          <w:i/>
          <w:iCs/>
        </w:rPr>
        <w:t xml:space="preserve">The expression for </w:t>
      </w:r>
      <m:oMath>
        <m:sSub>
          <m:sSubPr>
            <m:ctrlPr>
              <w:rPr>
                <w:rFonts w:ascii="Cambria Math" w:hAnsi="Cambria Math"/>
                <w:i/>
              </w:rPr>
            </m:ctrlPr>
          </m:sSubPr>
          <m:e>
            <m:r>
              <w:rPr>
                <w:rFonts w:ascii="Cambria Math" w:hAnsi="Cambria Math"/>
              </w:rPr>
              <m:t>λ</m:t>
            </m:r>
          </m:e>
          <m:sub>
            <m:r>
              <w:rPr>
                <w:rFonts w:ascii="Cambria Math" w:hAnsi="Cambria Math"/>
              </w:rPr>
              <m:t>r</m:t>
            </m:r>
          </m:sub>
        </m:sSub>
      </m:oMath>
      <w:r w:rsidR="00C22020">
        <w:rPr>
          <w:rFonts w:hint="eastAsia"/>
          <w:i/>
        </w:rPr>
        <w:t xml:space="preserve"> </w:t>
      </w:r>
      <w:r w:rsidR="00C22020">
        <w:rPr>
          <w:i/>
        </w:rPr>
        <w:t>would be :</w:t>
      </w:r>
      <m:oMath>
        <m:r>
          <m:rPr>
            <m:sty m:val="p"/>
          </m:rPr>
          <w:rPr>
            <w:rFonts w:ascii="Cambria Math" w:hAnsi="Cambria Math"/>
          </w:rPr>
          <w:br/>
        </m:r>
      </m:oMath>
      <m:oMathPara>
        <m:oMathParaPr>
          <m:jc m:val="left"/>
        </m:oMathParaPr>
        <m:oMath>
          <m:sSub>
            <m:sSubPr>
              <m:ctrlPr>
                <w:rPr>
                  <w:rFonts w:ascii="Cambria Math" w:hAnsi="Cambria Math"/>
                  <w:i/>
                </w:rPr>
              </m:ctrlPr>
            </m:sSubPr>
            <m:e>
              <m:r>
                <w:rPr>
                  <w:rFonts w:ascii="Cambria Math" w:hAnsi="Cambria Math"/>
                </w:rPr>
                <m:t>λ</m:t>
              </m:r>
            </m:e>
            <m:sub>
              <m:r>
                <w:rPr>
                  <w:rFonts w:ascii="Cambria Math" w:hAnsi="Cambria Math"/>
                </w:rPr>
                <m:t>r</m:t>
              </m:r>
            </m:sub>
          </m:sSub>
          <m:r>
            <w:rPr>
              <w:rFonts w:ascii="Cambria Math" w:hAnsi="Cambria Math"/>
            </w:rPr>
            <m:t>=</m:t>
          </m:r>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s</m:t>
                  </m:r>
                </m:sub>
              </m:sSub>
            </m:num>
            <m:den>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den>
          </m:f>
        </m:oMath>
      </m:oMathPara>
    </w:p>
    <w:p w14:paraId="59DD47D2" w14:textId="7A71EDF5" w:rsidR="00C22020" w:rsidRDefault="00C22020" w:rsidP="004906E5">
      <w:pPr>
        <w:rPr>
          <w:i/>
          <w:lang w:eastAsia="zh-CN"/>
        </w:rPr>
      </w:pPr>
      <w:r>
        <w:rPr>
          <w:rFonts w:hint="eastAsia"/>
          <w:i/>
          <w:iCs/>
        </w:rPr>
        <w:t>A</w:t>
      </w:r>
      <w:r>
        <w:rPr>
          <w:i/>
          <w:iCs/>
        </w:rPr>
        <w:t>nd the shift would just be:</w:t>
      </w:r>
      <m:oMath>
        <m:r>
          <w:rPr>
            <w:rFonts w:ascii="Cambria Math" w:hAnsi="Cambria Math"/>
            <w:lang w:eastAsia="zh-CN"/>
          </w:rPr>
          <m:t xml:space="preserve"> </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den>
        </m:f>
      </m:oMath>
      <w:r>
        <w:rPr>
          <w:i/>
          <w:lang w:eastAsia="zh-CN"/>
        </w:rPr>
        <w:t xml:space="preserve"> since </w:t>
      </w:r>
      <m:oMath>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w:commentRangeEnd w:id="17"/>
        <m:r>
          <m:rPr>
            <m:sty m:val="p"/>
          </m:rPr>
          <w:rPr>
            <w:rStyle w:val="a6"/>
          </w:rPr>
          <w:commentReference w:id="17"/>
        </m:r>
      </m:oMath>
      <w:r>
        <w:rPr>
          <w:rFonts w:hint="eastAsia"/>
          <w:i/>
          <w:lang w:eastAsia="zh-CN"/>
        </w:rPr>
        <w:t xml:space="preserve"> </w:t>
      </w:r>
      <w:r>
        <w:rPr>
          <w:i/>
          <w:lang w:eastAsia="zh-CN"/>
        </w:rPr>
        <w:t>is the shift.</w:t>
      </w:r>
    </w:p>
    <w:p w14:paraId="660238C9" w14:textId="4D5411BF" w:rsidR="00A40777" w:rsidRDefault="00C22020" w:rsidP="004906E5">
      <w:pPr>
        <w:rPr>
          <w:i/>
          <w:iCs/>
        </w:rPr>
      </w:pPr>
      <w:r w:rsidRPr="00C22020">
        <w:rPr>
          <w:i/>
          <w:iCs/>
          <w:noProof/>
        </w:rPr>
        <w:lastRenderedPageBreak/>
        <mc:AlternateContent>
          <mc:Choice Requires="wps">
            <w:drawing>
              <wp:anchor distT="0" distB="0" distL="114300" distR="114300" simplePos="0" relativeHeight="251668480" behindDoc="0" locked="0" layoutInCell="1" allowOverlap="1" wp14:anchorId="5E28AF73" wp14:editId="21F31274">
                <wp:simplePos x="0" y="0"/>
                <wp:positionH relativeFrom="column">
                  <wp:posOffset>-154305</wp:posOffset>
                </wp:positionH>
                <wp:positionV relativeFrom="paragraph">
                  <wp:posOffset>1278564</wp:posOffset>
                </wp:positionV>
                <wp:extent cx="2193324" cy="363923"/>
                <wp:effectExtent l="0" t="0" r="16510" b="17145"/>
                <wp:wrapNone/>
                <wp:docPr id="23" name="圆角矩形 22">
                  <a:extLst xmlns:a="http://schemas.openxmlformats.org/drawingml/2006/main">
                    <a:ext uri="{FF2B5EF4-FFF2-40B4-BE49-F238E27FC236}">
                      <a16:creationId xmlns:a16="http://schemas.microsoft.com/office/drawing/2014/main" id="{E68B938B-EB54-A345-8AFA-62B89F016C51}"/>
                    </a:ext>
                  </a:extLst>
                </wp:docPr>
                <wp:cNvGraphicFramePr/>
                <a:graphic xmlns:a="http://schemas.openxmlformats.org/drawingml/2006/main">
                  <a:graphicData uri="http://schemas.microsoft.com/office/word/2010/wordprocessingShape">
                    <wps:wsp>
                      <wps:cNvSpPr/>
                      <wps:spPr>
                        <a:xfrm>
                          <a:off x="0" y="0"/>
                          <a:ext cx="2193324" cy="363923"/>
                        </a:xfrm>
                        <a:prstGeom prst="roundRect">
                          <a:avLst/>
                        </a:prstGeom>
                        <a:solidFill>
                          <a:srgbClr val="E9EBF5"/>
                        </a:solidFill>
                        <a:ln>
                          <a:solidFill>
                            <a:srgbClr val="6825B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83B200" w14:textId="62913FD4" w:rsidR="00C22020" w:rsidRDefault="00C22020" w:rsidP="00C22020">
                            <w:pPr>
                              <w:jc w:val="center"/>
                              <w:rPr>
                                <w:kern w:val="0"/>
                              </w:rPr>
                            </w:pPr>
                            <w:r>
                              <w:rPr>
                                <w:rFonts w:ascii="Trebuchet MS" w:hAnsi="Trebuchet MS"/>
                                <w:color w:val="000000" w:themeColor="text1"/>
                                <w:kern w:val="24"/>
                              </w:rPr>
                              <w:t>Figure 1:</w:t>
                            </w:r>
                            <w:r>
                              <w:rPr>
                                <w:rFonts w:ascii="Trebuchet MS" w:hAnsi="Trebuchet MS"/>
                                <w:color w:val="000000" w:themeColor="text1"/>
                                <w:kern w:val="24"/>
                              </w:rPr>
                              <w:t xml:space="preserve"> velocity vs redshift</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roundrect w14:anchorId="5E28AF73" id="圆角矩形 22" o:spid="_x0000_s1030" style="position:absolute;margin-left:-12.15pt;margin-top:100.65pt;width:172.7pt;height:28.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" fillcolor="#e9ebf5" strokecolor="#6825bb" strokeweight="1pt">
                <v:stroke joinstyle="miter"/>
                <v:textbox>
                  <w:txbxContent>
                    <w:p w14:paraId="7B83B200" w14:textId="62913FD4" w:rsidR="00C22020" w:rsidRDefault="00C22020" w:rsidP="00C22020">
                      <w:pPr>
                        <w:jc w:val="center"/>
                        <w:rPr>
                          <w:kern w:val="0"/>
                        </w:rPr>
                      </w:pPr>
                      <w:r>
                        <w:rPr>
                          <w:rFonts w:ascii="Trebuchet MS" w:hAnsi="Trebuchet MS"/>
                          <w:color w:val="000000" w:themeColor="text1"/>
                          <w:kern w:val="24"/>
                          <w:eastAsianLayout w:id="-1825822208"/>
                        </w:rPr>
                        <w:t>Figure 1:</w:t>
                      </w:r>
                      <w:r>
                        <w:rPr>
                          <w:rFonts w:ascii="Trebuchet MS" w:hAnsi="Trebuchet MS"/>
                          <w:color w:val="000000" w:themeColor="text1"/>
                          <w:kern w:val="24"/>
                        </w:rPr>
                        <w:t xml:space="preserve"> velocity vs redshift</w:t>
                      </w:r>
                    </w:p>
                  </w:txbxContent>
                </v:textbox>
              </v:roundrect>
            </w:pict>
          </mc:Fallback>
        </mc:AlternateContent>
      </w:r>
      <w:commentRangeStart w:id="18"/>
      <w:r>
        <w:rPr>
          <w:rFonts w:hint="eastAsia"/>
          <w:i/>
          <w:iCs/>
          <w:noProof/>
        </w:rPr>
        <w:drawing>
          <wp:anchor distT="0" distB="0" distL="114300" distR="114300" simplePos="0" relativeHeight="251666432" behindDoc="0" locked="0" layoutInCell="1" allowOverlap="1" wp14:anchorId="28999935" wp14:editId="6FB9E260">
            <wp:simplePos x="0" y="0"/>
            <wp:positionH relativeFrom="column">
              <wp:posOffset>36830</wp:posOffset>
            </wp:positionH>
            <wp:positionV relativeFrom="paragraph">
              <wp:posOffset>12065</wp:posOffset>
            </wp:positionV>
            <wp:extent cx="1888490" cy="1303020"/>
            <wp:effectExtent l="0" t="0" r="3810" b="5080"/>
            <wp:wrapThrough wrapText="bothSides">
              <wp:wrapPolygon edited="0">
                <wp:start x="0" y="0"/>
                <wp:lineTo x="0" y="21474"/>
                <wp:lineTo x="21498" y="21474"/>
                <wp:lineTo x="21498" y="0"/>
                <wp:lineTo x="0" y="0"/>
              </wp:wrapPolygon>
            </wp:wrapThrough>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88490" cy="1303020"/>
                    </a:xfrm>
                    <a:prstGeom prst="rect">
                      <a:avLst/>
                    </a:prstGeom>
                  </pic:spPr>
                </pic:pic>
              </a:graphicData>
            </a:graphic>
            <wp14:sizeRelH relativeFrom="page">
              <wp14:pctWidth>0</wp14:pctWidth>
            </wp14:sizeRelH>
            <wp14:sizeRelV relativeFrom="page">
              <wp14:pctHeight>0</wp14:pctHeight>
            </wp14:sizeRelV>
          </wp:anchor>
        </w:drawing>
      </w:r>
      <w:commentRangeEnd w:id="18"/>
      <w:r w:rsidR="009D6A13">
        <w:rPr>
          <w:rStyle w:val="a6"/>
        </w:rPr>
        <w:commentReference w:id="18"/>
      </w:r>
      <w:r>
        <w:rPr>
          <w:i/>
          <w:iCs/>
        </w:rPr>
        <w:t>In Figure 1, the x-axis shows the velocity of an object and the y-axis shows the redshift of the wave lengths. As shown, as velocity increases, the redshift gets greater. As the velocity gets very close to the speed of light, the redshift gets very close to infinity.</w:t>
      </w:r>
    </w:p>
    <w:p w14:paraId="2D399CDC" w14:textId="164380E9" w:rsidR="00C22020" w:rsidRDefault="00C22020" w:rsidP="004906E5">
      <w:pPr>
        <w:rPr>
          <w:i/>
          <w:iCs/>
        </w:rPr>
      </w:pPr>
    </w:p>
    <w:p w14:paraId="36B52E15" w14:textId="5FB5A163" w:rsidR="00C22020" w:rsidRDefault="00C22020" w:rsidP="004906E5">
      <w:pPr>
        <w:rPr>
          <w:i/>
          <w:iCs/>
        </w:rPr>
      </w:pPr>
    </w:p>
    <w:p w14:paraId="55FD30ED" w14:textId="6D4AC564" w:rsidR="00C22020" w:rsidRDefault="00C22020" w:rsidP="004906E5">
      <w:pPr>
        <w:rPr>
          <w:i/>
          <w:iCs/>
        </w:rPr>
      </w:pPr>
    </w:p>
    <w:p w14:paraId="7620DC5E" w14:textId="7F33A110" w:rsidR="00757A28" w:rsidRDefault="00C22020" w:rsidP="004906E5">
      <w:pPr>
        <w:rPr>
          <w:ins w:id="19" w:author="Kurowski Lawrence" w:date="2021-03-06T10:28:00Z"/>
          <w:i/>
          <w:lang w:eastAsia="zh-CN"/>
        </w:rPr>
      </w:pPr>
      <w:r>
        <w:rPr>
          <w:rFonts w:hint="eastAsia"/>
          <w:i/>
          <w:iCs/>
        </w:rPr>
        <w:t>L</w:t>
      </w:r>
      <w:r>
        <w:rPr>
          <w:i/>
          <w:iCs/>
        </w:rPr>
        <w:t xml:space="preserve">astly, I used Hubble’s Law to calculate the distance </w:t>
      </w:r>
      <w:r w:rsidR="00757A28">
        <w:rPr>
          <w:i/>
          <w:iCs/>
        </w:rPr>
        <w:t xml:space="preserve">from Earth to a star when there is a redshift of 1.0001. I first used </w:t>
      </w:r>
      <m:oMath>
        <m:r>
          <w:rPr>
            <w:rFonts w:ascii="Cambria Math" w:hAnsi="Cambria Math"/>
          </w:rPr>
          <m:t xml:space="preserve">v= </m:t>
        </m:r>
        <m:rad>
          <m:radPr>
            <m:degHide m:val="1"/>
            <m:ctrlPr>
              <w:rPr>
                <w:rFonts w:ascii="Cambria Math" w:hAnsi="Cambria Math"/>
                <w:i/>
                <w:iCs/>
              </w:rPr>
            </m:ctrlPr>
          </m:radPr>
          <m:deg/>
          <m:e>
            <m:f>
              <m:fPr>
                <m:ctrlPr>
                  <w:rPr>
                    <w:rFonts w:ascii="Cambria Math" w:hAnsi="Cambria Math"/>
                    <w:i/>
                    <w:iCs/>
                  </w:rPr>
                </m:ctrlPr>
              </m:fPr>
              <m:num>
                <m:sSup>
                  <m:sSupPr>
                    <m:ctrlPr>
                      <w:rPr>
                        <w:rFonts w:ascii="Cambria Math" w:hAnsi="Cambria Math"/>
                        <w:i/>
                        <w:iCs/>
                      </w:rPr>
                    </m:ctrlPr>
                  </m:sSupPr>
                  <m:e>
                    <m:r>
                      <w:rPr>
                        <w:rFonts w:ascii="Cambria Math" w:hAnsi="Cambria Math"/>
                      </w:rPr>
                      <m:t>(-3×</m:t>
                    </m:r>
                    <m:sSup>
                      <m:sSupPr>
                        <m:ctrlPr>
                          <w:rPr>
                            <w:rFonts w:ascii="Cambria Math" w:hAnsi="Cambria Math"/>
                            <w:i/>
                            <w:iCs/>
                          </w:rPr>
                        </m:ctrlPr>
                      </m:sSupPr>
                      <m:e>
                        <m:r>
                          <w:rPr>
                            <w:rFonts w:ascii="Cambria Math" w:hAnsi="Cambria Math"/>
                          </w:rPr>
                          <m:t>10</m:t>
                        </m:r>
                      </m:e>
                      <m:sup>
                        <m:r>
                          <w:rPr>
                            <w:rFonts w:ascii="Cambria Math" w:hAnsi="Cambria Math"/>
                          </w:rPr>
                          <m:t>12</m:t>
                        </m:r>
                      </m:sup>
                    </m:sSup>
                    <m:r>
                      <w:rPr>
                        <w:rFonts w:ascii="Cambria Math" w:hAnsi="Cambria Math"/>
                      </w:rPr>
                      <m:t>)</m:t>
                    </m:r>
                  </m:e>
                  <m:sup>
                    <m:r>
                      <w:rPr>
                        <w:rFonts w:ascii="Cambria Math" w:hAnsi="Cambria Math"/>
                      </w:rPr>
                      <m:t>2</m:t>
                    </m:r>
                  </m:sup>
                </m:sSup>
              </m:num>
              <m:den>
                <m:sSup>
                  <m:sSupPr>
                    <m:ctrlPr>
                      <w:rPr>
                        <w:rFonts w:ascii="Cambria Math" w:hAnsi="Cambria Math"/>
                        <w:i/>
                        <w:iCs/>
                      </w:rPr>
                    </m:ctrlPr>
                  </m:sSupPr>
                  <m:e>
                    <m:r>
                      <w:rPr>
                        <w:rFonts w:ascii="Cambria Math" w:hAnsi="Cambria Math"/>
                      </w:rPr>
                      <m:t>10001</m:t>
                    </m:r>
                  </m:e>
                  <m:sup>
                    <m:r>
                      <w:rPr>
                        <w:rFonts w:ascii="Cambria Math" w:hAnsi="Cambria Math"/>
                      </w:rPr>
                      <m:t>2</m:t>
                    </m:r>
                  </m:sup>
                </m:sSup>
              </m:den>
            </m:f>
            <m:r>
              <w:rPr>
                <w:rFonts w:ascii="Cambria Math" w:hAnsi="Cambria Math"/>
              </w:rPr>
              <m:t>+</m:t>
            </m:r>
            <m:sSup>
              <m:sSupPr>
                <m:ctrlPr>
                  <w:rPr>
                    <w:rFonts w:ascii="Cambria Math" w:hAnsi="Cambria Math"/>
                    <w:i/>
                    <w:iCs/>
                  </w:rPr>
                </m:ctrlPr>
              </m:sSupPr>
              <m:e>
                <m:r>
                  <w:rPr>
                    <w:rFonts w:ascii="Cambria Math" w:hAnsi="Cambria Math"/>
                  </w:rPr>
                  <m:t>c</m:t>
                </m:r>
              </m:e>
              <m:sup>
                <m:r>
                  <w:rPr>
                    <w:rFonts w:ascii="Cambria Math" w:hAnsi="Cambria Math"/>
                  </w:rPr>
                  <m:t>2</m:t>
                </m:r>
              </m:sup>
            </m:sSup>
          </m:e>
        </m:rad>
      </m:oMath>
      <w:r w:rsidR="00757A28">
        <w:rPr>
          <w:i/>
          <w:iCs/>
        </w:rPr>
        <w:t xml:space="preserve"> (derived from </w:t>
      </w:r>
      <m:oMath>
        <m:f>
          <m:fPr>
            <m:ctrlPr>
              <w:rPr>
                <w:rFonts w:ascii="Cambria Math" w:hAnsi="Cambria Math"/>
                <w:i/>
                <w:lang w:eastAsia="zh-CN"/>
              </w:rPr>
            </m:ctrlPr>
          </m:fPr>
          <m:num>
            <m:sSub>
              <m:sSubPr>
                <m:ctrlPr>
                  <w:rPr>
                    <w:rFonts w:ascii="Cambria Math" w:hAnsi="Cambria Math"/>
                    <w:i/>
                  </w:rPr>
                </m:ctrlPr>
              </m:sSubPr>
              <m:e>
                <m:r>
                  <w:rPr>
                    <w:rFonts w:ascii="Cambria Math" w:hAnsi="Cambria Math"/>
                  </w:rPr>
                  <m:t>λ</m:t>
                </m:r>
              </m:e>
              <m:sub>
                <m:r>
                  <w:rPr>
                    <w:rFonts w:ascii="Cambria Math" w:hAnsi="Cambria Math"/>
                  </w:rPr>
                  <m:t>r</m:t>
                </m:r>
              </m:sub>
            </m:sSub>
          </m:num>
          <m:den>
            <m:sSub>
              <m:sSubPr>
                <m:ctrlPr>
                  <w:rPr>
                    <w:rFonts w:ascii="Cambria Math" w:hAnsi="Cambria Math"/>
                    <w:i/>
                  </w:rPr>
                </m:ctrlPr>
              </m:sSubPr>
              <m:e>
                <m:r>
                  <w:rPr>
                    <w:rFonts w:ascii="Cambria Math" w:hAnsi="Cambria Math"/>
                  </w:rPr>
                  <m:t>λ</m:t>
                </m:r>
              </m:e>
              <m:sub>
                <m:r>
                  <w:rPr>
                    <w:rFonts w:ascii="Cambria Math" w:hAnsi="Cambria Math"/>
                  </w:rPr>
                  <m:t>s</m:t>
                </m:r>
              </m:sub>
            </m:sSub>
          </m:den>
        </m:f>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ad>
              <m:radPr>
                <m:degHide m:val="1"/>
                <m:ctrlPr>
                  <w:rPr>
                    <w:rFonts w:ascii="Cambria Math" w:hAnsi="Cambria Math"/>
                    <w:i/>
                    <w:lang w:eastAsia="zh-CN"/>
                  </w:rPr>
                </m:ctrlPr>
              </m:radPr>
              <m:deg/>
              <m:e>
                <m:r>
                  <w:rPr>
                    <w:rFonts w:ascii="Cambria Math" w:hAnsi="Cambria Math"/>
                    <w:lang w:eastAsia="zh-CN"/>
                  </w:rPr>
                  <m:t>1-</m:t>
                </m:r>
                <m:f>
                  <m:fPr>
                    <m:ctrlPr>
                      <w:rPr>
                        <w:rFonts w:ascii="Cambria Math" w:hAnsi="Cambria Math"/>
                        <w:i/>
                        <w:lang w:eastAsia="zh-CN"/>
                      </w:rPr>
                    </m:ctrlPr>
                  </m:fPr>
                  <m:num>
                    <m:sSup>
                      <m:sSupPr>
                        <m:ctrlPr>
                          <w:rPr>
                            <w:rFonts w:ascii="Cambria Math" w:hAnsi="Cambria Math"/>
                            <w:i/>
                            <w:lang w:eastAsia="zh-CN"/>
                          </w:rPr>
                        </m:ctrlPr>
                      </m:sSupPr>
                      <m:e>
                        <m:r>
                          <w:rPr>
                            <w:rFonts w:ascii="Cambria Math" w:hAnsi="Cambria Math"/>
                            <w:lang w:eastAsia="zh-CN"/>
                          </w:rPr>
                          <m:t>v</m:t>
                        </m:r>
                      </m:e>
                      <m:sup>
                        <m:r>
                          <w:rPr>
                            <w:rFonts w:ascii="Cambria Math" w:hAnsi="Cambria Math"/>
                            <w:lang w:eastAsia="zh-CN"/>
                          </w:rPr>
                          <m:t>2</m:t>
                        </m:r>
                      </m:sup>
                    </m:sSup>
                  </m:num>
                  <m:den>
                    <m:sSup>
                      <m:sSupPr>
                        <m:ctrlPr>
                          <w:rPr>
                            <w:rFonts w:ascii="Cambria Math" w:hAnsi="Cambria Math"/>
                            <w:i/>
                            <w:lang w:eastAsia="zh-CN"/>
                          </w:rPr>
                        </m:ctrlPr>
                      </m:sSupPr>
                      <m:e>
                        <m:r>
                          <w:rPr>
                            <w:rFonts w:ascii="Cambria Math" w:hAnsi="Cambria Math"/>
                            <w:lang w:eastAsia="zh-CN"/>
                          </w:rPr>
                          <m:t>c</m:t>
                        </m:r>
                      </m:e>
                      <m:sup>
                        <m:r>
                          <w:rPr>
                            <w:rFonts w:ascii="Cambria Math" w:hAnsi="Cambria Math"/>
                            <w:lang w:eastAsia="zh-CN"/>
                          </w:rPr>
                          <m:t>2</m:t>
                        </m:r>
                      </m:sup>
                    </m:sSup>
                  </m:den>
                </m:f>
              </m:e>
            </m:rad>
          </m:den>
        </m:f>
      </m:oMath>
      <w:r w:rsidR="00757A28">
        <w:rPr>
          <w:i/>
          <w:lang w:eastAsia="zh-CN"/>
        </w:rPr>
        <w:t xml:space="preserve"> )</w:t>
      </w:r>
      <w:r w:rsidR="00757A28">
        <w:rPr>
          <w:rFonts w:hint="eastAsia"/>
          <w:i/>
          <w:lang w:eastAsia="zh-CN"/>
        </w:rPr>
        <w:t xml:space="preserve"> </w:t>
      </w:r>
      <w:r w:rsidR="00757A28">
        <w:rPr>
          <w:i/>
          <w:lang w:eastAsia="zh-CN"/>
        </w:rPr>
        <w:t xml:space="preserve">to get the velocity of that star, then used this velocity to find the distance using Hubble’s Law. At last, I got the distance of </w:t>
      </w:r>
      <w:r w:rsidR="00E82468">
        <w:rPr>
          <w:i/>
          <w:lang w:eastAsia="zh-CN"/>
        </w:rPr>
        <w:t xml:space="preserve">about </w:t>
      </w:r>
      <w:r w:rsidR="00757A28">
        <w:rPr>
          <w:i/>
          <w:lang w:eastAsia="zh-CN"/>
        </w:rPr>
        <w:t>184448805.2</w:t>
      </w:r>
      <w:r w:rsidR="00E82468">
        <w:rPr>
          <w:i/>
          <w:lang w:eastAsia="zh-CN"/>
        </w:rPr>
        <w:t xml:space="preserve"> light years.</w:t>
      </w:r>
    </w:p>
    <w:p w14:paraId="7AB6D526" w14:textId="531C1A33" w:rsidR="009D6A13" w:rsidRDefault="009D6A13" w:rsidP="004906E5">
      <w:pPr>
        <w:rPr>
          <w:ins w:id="20" w:author="Kurowski Lawrence" w:date="2021-03-06T10:28:00Z"/>
          <w:i/>
          <w:lang w:eastAsia="zh-CN"/>
        </w:rPr>
      </w:pPr>
    </w:p>
    <w:p w14:paraId="7825F90E" w14:textId="316AFB01" w:rsidR="009D6A13" w:rsidRDefault="009D6A13" w:rsidP="004906E5">
      <w:pPr>
        <w:rPr>
          <w:ins w:id="21" w:author="Kurowski Lawrence" w:date="2021-03-06T10:40:00Z"/>
          <w:iCs/>
          <w:lang w:eastAsia="zh-CN"/>
        </w:rPr>
      </w:pPr>
      <w:ins w:id="22" w:author="Kurowski Lawrence" w:date="2021-03-06T10:28:00Z">
        <w:r>
          <w:rPr>
            <w:rFonts w:hint="eastAsia"/>
            <w:iCs/>
            <w:lang w:eastAsia="zh-CN"/>
          </w:rPr>
          <w:t>Y</w:t>
        </w:r>
        <w:r>
          <w:rPr>
            <w:iCs/>
            <w:lang w:eastAsia="zh-CN"/>
          </w:rPr>
          <w:t>ou should make your work understandable to somebody who has no knowledge about what we discussed in class and of the “tasks” in the sheet I sent you</w:t>
        </w:r>
      </w:ins>
      <w:ins w:id="23" w:author="Kurowski Lawrence" w:date="2021-03-06T10:40:00Z">
        <w:r w:rsidR="001E1614">
          <w:rPr>
            <w:iCs/>
            <w:lang w:eastAsia="zh-CN"/>
          </w:rPr>
          <w:t>.</w:t>
        </w:r>
      </w:ins>
    </w:p>
    <w:p w14:paraId="702C2BC1" w14:textId="69977582" w:rsidR="001E1614" w:rsidRDefault="001E1614" w:rsidP="004906E5">
      <w:pPr>
        <w:rPr>
          <w:ins w:id="24" w:author="Kurowski Lawrence" w:date="2021-03-06T10:40:00Z"/>
          <w:iCs/>
          <w:lang w:eastAsia="zh-CN"/>
        </w:rPr>
      </w:pPr>
    </w:p>
    <w:p w14:paraId="7283F9BB" w14:textId="6709353D" w:rsidR="001E1614" w:rsidRDefault="001E1614" w:rsidP="004906E5">
      <w:pPr>
        <w:rPr>
          <w:ins w:id="25" w:author="Kurowski Lawrence" w:date="2021-03-06T10:40:00Z"/>
          <w:iCs/>
          <w:lang w:eastAsia="zh-CN"/>
        </w:rPr>
      </w:pPr>
      <w:ins w:id="26" w:author="Kurowski Lawrence" w:date="2021-03-06T10:40:00Z">
        <w:r>
          <w:rPr>
            <w:iCs/>
            <w:lang w:eastAsia="zh-CN"/>
          </w:rPr>
          <w:t>Try to first explain your method slowly, step by step. Then, include some equations, but also explain where they come from (e.g. Hubble’s law, time dilation, etc.)</w:t>
        </w:r>
      </w:ins>
    </w:p>
    <w:p w14:paraId="674C5088" w14:textId="75BA5668" w:rsidR="001E1614" w:rsidRDefault="001E1614" w:rsidP="004906E5">
      <w:pPr>
        <w:rPr>
          <w:ins w:id="27" w:author="Kurowski Lawrence" w:date="2021-03-06T10:40:00Z"/>
          <w:iCs/>
          <w:lang w:eastAsia="zh-CN"/>
        </w:rPr>
      </w:pPr>
    </w:p>
    <w:p w14:paraId="0891CE4B" w14:textId="66E3AFA4" w:rsidR="001E1614" w:rsidRDefault="001E1614" w:rsidP="004906E5">
      <w:pPr>
        <w:rPr>
          <w:ins w:id="28" w:author="Kurowski Lawrence" w:date="2021-03-06T10:41:00Z"/>
          <w:iCs/>
          <w:lang w:eastAsia="zh-CN"/>
        </w:rPr>
      </w:pPr>
      <w:ins w:id="29" w:author="Kurowski Lawrence" w:date="2021-03-06T10:40:00Z">
        <w:r>
          <w:rPr>
            <w:rFonts w:hint="eastAsia"/>
            <w:iCs/>
            <w:lang w:eastAsia="zh-CN"/>
          </w:rPr>
          <w:t>F</w:t>
        </w:r>
        <w:r>
          <w:rPr>
            <w:iCs/>
            <w:lang w:eastAsia="zh-CN"/>
          </w:rPr>
          <w:t xml:space="preserve">inally, </w:t>
        </w:r>
      </w:ins>
      <w:ins w:id="30" w:author="Kurowski Lawrence" w:date="2021-03-06T10:41:00Z">
        <w:r>
          <w:rPr>
            <w:iCs/>
            <w:lang w:eastAsia="zh-CN"/>
          </w:rPr>
          <w:t>input numbers and get the results.</w:t>
        </w:r>
      </w:ins>
    </w:p>
    <w:p w14:paraId="47D60D61" w14:textId="79CC242B" w:rsidR="001E1614" w:rsidRDefault="001E1614" w:rsidP="004906E5">
      <w:pPr>
        <w:rPr>
          <w:ins w:id="31" w:author="Kurowski Lawrence" w:date="2021-03-06T10:41:00Z"/>
          <w:iCs/>
          <w:lang w:eastAsia="zh-CN"/>
        </w:rPr>
      </w:pPr>
    </w:p>
    <w:p w14:paraId="27946EF9" w14:textId="0121D6E2" w:rsidR="001E1614" w:rsidRPr="001E1614" w:rsidRDefault="001E1614" w:rsidP="004906E5">
      <w:pPr>
        <w:rPr>
          <w:rFonts w:hint="eastAsia"/>
          <w:iCs/>
          <w:lang w:eastAsia="zh-CN"/>
          <w:rPrChange w:id="32" w:author="Kurowski Lawrence" w:date="2021-03-06T10:40:00Z">
            <w:rPr>
              <w:rFonts w:hint="eastAsia"/>
              <w:i/>
              <w:lang w:eastAsia="zh-CN"/>
            </w:rPr>
          </w:rPrChange>
        </w:rPr>
      </w:pPr>
      <w:ins w:id="33" w:author="Kurowski Lawrence" w:date="2021-03-06T10:41:00Z">
        <w:r>
          <w:rPr>
            <w:rFonts w:hint="eastAsia"/>
            <w:iCs/>
            <w:lang w:eastAsia="zh-CN"/>
          </w:rPr>
          <w:t>Y</w:t>
        </w:r>
        <w:r>
          <w:rPr>
            <w:iCs/>
            <w:lang w:eastAsia="zh-CN"/>
          </w:rPr>
          <w:t>ou should also include some analysis of what is going on and what you think about your results – are they surprising? Are they in line with what you would imagine? What did you learn from this analysis?</w:t>
        </w:r>
      </w:ins>
    </w:p>
    <w:sectPr w:rsidR="001E1614" w:rsidRPr="001E1614">
      <w:pgSz w:w="11906" w:h="16838"/>
      <w:pgMar w:top="1440" w:right="1800" w:bottom="1440" w:left="1800"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Kurowski Lawrence" w:date="2021-03-06T10:42:00Z" w:initials="KL">
    <w:p w14:paraId="7AF864DA" w14:textId="0F279A59" w:rsidR="007B43D1" w:rsidRDefault="007B43D1">
      <w:pPr>
        <w:pStyle w:val="a7"/>
      </w:pPr>
      <w:r>
        <w:rPr>
          <w:rStyle w:val="a6"/>
        </w:rPr>
        <w:annotationRef/>
      </w:r>
      <w:r>
        <w:rPr>
          <w:rFonts w:hint="eastAsia"/>
        </w:rPr>
        <w:t>A</w:t>
      </w:r>
      <w:r>
        <w:t xml:space="preserve">dd your name and date </w:t>
      </w:r>
      <w:r>
        <w:sym w:font="Wingdings" w:char="F04A"/>
      </w:r>
    </w:p>
  </w:comment>
  <w:comment w:id="1" w:author="Kurowski Lawrence" w:date="2021-03-06T10:22:00Z" w:initials="KL">
    <w:p w14:paraId="051D6BA6" w14:textId="77777777" w:rsidR="009D6A13" w:rsidRDefault="009D6A13">
      <w:pPr>
        <w:pStyle w:val="a7"/>
      </w:pPr>
      <w:r>
        <w:rPr>
          <w:rStyle w:val="a6"/>
        </w:rPr>
        <w:annotationRef/>
      </w:r>
      <w:r>
        <w:rPr>
          <w:rFonts w:hint="eastAsia"/>
        </w:rPr>
        <w:t>N</w:t>
      </w:r>
      <w:r>
        <w:t>ice! In the abstract we usually don’t include all the formulas – just mention broadly which theories you used to obtain what results.</w:t>
      </w:r>
    </w:p>
    <w:p w14:paraId="1F39579F" w14:textId="77777777" w:rsidR="009D6A13" w:rsidRDefault="009D6A13">
      <w:pPr>
        <w:pStyle w:val="a7"/>
      </w:pPr>
    </w:p>
    <w:p w14:paraId="40DFC1A8" w14:textId="501C6358" w:rsidR="009D6A13" w:rsidRDefault="009D6A13">
      <w:pPr>
        <w:pStyle w:val="a7"/>
        <w:rPr>
          <w:rFonts w:hint="eastAsia"/>
        </w:rPr>
      </w:pPr>
      <w:r>
        <w:rPr>
          <w:rFonts w:hint="eastAsia"/>
        </w:rPr>
        <w:t>Y</w:t>
      </w:r>
      <w:r>
        <w:t>ou should also summarize your conclusions here – what did you learn from this project?</w:t>
      </w:r>
    </w:p>
  </w:comment>
  <w:comment w:id="10" w:author="Kurowski Lawrence" w:date="2021-03-06T10:24:00Z" w:initials="KL">
    <w:p w14:paraId="27A8404E" w14:textId="1ABAC9B5" w:rsidR="009D6A13" w:rsidRDefault="009D6A13">
      <w:pPr>
        <w:pStyle w:val="a7"/>
      </w:pPr>
      <w:r>
        <w:rPr>
          <w:rStyle w:val="a6"/>
        </w:rPr>
        <w:annotationRef/>
      </w:r>
      <w:r>
        <w:rPr>
          <w:rFonts w:hint="eastAsia"/>
        </w:rPr>
        <w:t>A</w:t>
      </w:r>
      <w:r>
        <w:t>re you sure?</w:t>
      </w:r>
    </w:p>
  </w:comment>
  <w:comment w:id="11" w:author="Kurowski Lawrence" w:date="2021-03-06T10:25:00Z" w:initials="KL">
    <w:p w14:paraId="604F7728" w14:textId="7D9D6991" w:rsidR="009D6A13" w:rsidRDefault="009D6A13">
      <w:pPr>
        <w:pStyle w:val="a7"/>
      </w:pPr>
      <w:r>
        <w:rPr>
          <w:rStyle w:val="a6"/>
        </w:rPr>
        <w:annotationRef/>
      </w:r>
      <w:r>
        <w:t>Why? What do we call this phenomenon?</w:t>
      </w:r>
    </w:p>
  </w:comment>
  <w:comment w:id="12" w:author="Kurowski Lawrence" w:date="2021-03-06T10:25:00Z" w:initials="KL">
    <w:p w14:paraId="3A709D22" w14:textId="17F1BBA4" w:rsidR="009D6A13" w:rsidRDefault="009D6A13">
      <w:pPr>
        <w:pStyle w:val="a7"/>
      </w:pPr>
      <w:r>
        <w:rPr>
          <w:rStyle w:val="a6"/>
        </w:rPr>
        <w:annotationRef/>
      </w:r>
      <w:r>
        <w:rPr>
          <w:rFonts w:hint="eastAsia"/>
        </w:rPr>
        <w:t>A</w:t>
      </w:r>
      <w:r>
        <w:t>void mentioning “you” or using “I” in your report. You can just say “What this project…”</w:t>
      </w:r>
    </w:p>
  </w:comment>
  <w:comment w:id="13" w:author="Kurowski Lawrence" w:date="2021-03-06T10:25:00Z" w:initials="KL">
    <w:p w14:paraId="3C254B0C" w14:textId="571A39A9" w:rsidR="009D6A13" w:rsidRDefault="009D6A13">
      <w:pPr>
        <w:pStyle w:val="a7"/>
      </w:pPr>
      <w:r>
        <w:rPr>
          <w:rStyle w:val="a6"/>
        </w:rPr>
        <w:annotationRef/>
      </w:r>
      <w:r>
        <w:rPr>
          <w:rFonts w:hint="eastAsia"/>
        </w:rPr>
        <w:t>Y</w:t>
      </w:r>
      <w:r>
        <w:t>ou have not defined this term yet.</w:t>
      </w:r>
    </w:p>
  </w:comment>
  <w:comment w:id="14" w:author="Kurowski Lawrence" w:date="2021-03-06T10:25:00Z" w:initials="KL">
    <w:p w14:paraId="03041F7B" w14:textId="3C7DD46D" w:rsidR="009D6A13" w:rsidRDefault="009D6A13">
      <w:pPr>
        <w:pStyle w:val="a7"/>
      </w:pPr>
      <w:r>
        <w:rPr>
          <w:rStyle w:val="a6"/>
        </w:rPr>
        <w:annotationRef/>
      </w:r>
      <w:r>
        <w:rPr>
          <w:rFonts w:hint="eastAsia"/>
        </w:rPr>
        <w:t>Y</w:t>
      </w:r>
      <w:r>
        <w:t>ou should introduce the theory / method first, step-by-step.</w:t>
      </w:r>
    </w:p>
  </w:comment>
  <w:comment w:id="15" w:author="Kurowski Lawrence" w:date="2021-03-06T10:26:00Z" w:initials="KL">
    <w:p w14:paraId="0D5A7FB3" w14:textId="4FF6DE65" w:rsidR="009D6A13" w:rsidRDefault="009D6A13">
      <w:pPr>
        <w:pStyle w:val="a7"/>
      </w:pPr>
      <w:r>
        <w:rPr>
          <w:rStyle w:val="a6"/>
        </w:rPr>
        <w:annotationRef/>
      </w:r>
      <w:r>
        <w:rPr>
          <w:rFonts w:hint="eastAsia"/>
        </w:rPr>
        <w:t>N</w:t>
      </w:r>
      <w:r>
        <w:t>o need to split this by tasks. Order your work in a logical way, and explain to the reader what is going on. The reader does not know your “tasks”, there is no need to mention them in your report.</w:t>
      </w:r>
    </w:p>
  </w:comment>
  <w:comment w:id="16" w:author="Kurowski Lawrence" w:date="2021-03-06T10:27:00Z" w:initials="KL">
    <w:p w14:paraId="3682D8F6" w14:textId="76597F75" w:rsidR="009D6A13" w:rsidRDefault="009D6A13">
      <w:pPr>
        <w:pStyle w:val="a7"/>
      </w:pPr>
      <w:r>
        <w:rPr>
          <w:rStyle w:val="a6"/>
        </w:rPr>
        <w:annotationRef/>
      </w:r>
      <w:r>
        <w:t>You should define all symbols you are using in your work. The reader has not seen the “tasks” sheet!</w:t>
      </w:r>
    </w:p>
  </w:comment>
  <w:comment w:id="17" w:author="Kurowski Lawrence" w:date="2021-03-06T10:41:00Z" w:initials="KL">
    <w:p w14:paraId="452B6C1F" w14:textId="5DC33622" w:rsidR="00FC5DA1" w:rsidRDefault="00FC5DA1">
      <w:pPr>
        <w:pStyle w:val="a7"/>
        <w:rPr>
          <w:rFonts w:hint="eastAsia"/>
        </w:rPr>
      </w:pPr>
      <w:r>
        <w:rPr>
          <w:rStyle w:val="a6"/>
        </w:rPr>
        <w:annotationRef/>
      </w:r>
      <w:r>
        <w:t>Good!</w:t>
      </w:r>
    </w:p>
  </w:comment>
  <w:comment w:id="18" w:author="Kurowski Lawrence" w:date="2021-03-06T10:27:00Z" w:initials="KL">
    <w:p w14:paraId="253AEAA7" w14:textId="77777777" w:rsidR="009D6A13" w:rsidRDefault="009D6A13">
      <w:pPr>
        <w:pStyle w:val="a7"/>
      </w:pPr>
      <w:r>
        <w:rPr>
          <w:rStyle w:val="a6"/>
        </w:rPr>
        <w:annotationRef/>
      </w:r>
      <w:r>
        <w:rPr>
          <w:rFonts w:hint="eastAsia"/>
        </w:rPr>
        <w:t>A</w:t>
      </w:r>
      <w:r>
        <w:t>dd axis titles to x-axis and y-axis</w:t>
      </w:r>
    </w:p>
    <w:p w14:paraId="65129ED2" w14:textId="77777777" w:rsidR="009D6A13" w:rsidRDefault="009D6A13">
      <w:pPr>
        <w:pStyle w:val="a7"/>
      </w:pPr>
    </w:p>
    <w:p w14:paraId="4CBE9DD4" w14:textId="77777777" w:rsidR="009D6A13" w:rsidRDefault="009D6A13">
      <w:pPr>
        <w:pStyle w:val="a7"/>
      </w:pPr>
      <w:r>
        <w:t>Make figure bigger</w:t>
      </w:r>
    </w:p>
    <w:p w14:paraId="380D525F" w14:textId="77777777" w:rsidR="009D6A13" w:rsidRDefault="009D6A13">
      <w:pPr>
        <w:pStyle w:val="a7"/>
      </w:pPr>
    </w:p>
    <w:p w14:paraId="43BF4BC5" w14:textId="3B0C7D30" w:rsidR="009D6A13" w:rsidRDefault="009D6A13">
      <w:pPr>
        <w:pStyle w:val="a7"/>
        <w:rPr>
          <w:rFonts w:hint="eastAsia"/>
        </w:rPr>
      </w:pPr>
      <w:r>
        <w:rPr>
          <w:rFonts w:hint="eastAsia"/>
        </w:rPr>
        <w:t>F</w:t>
      </w:r>
      <w:r>
        <w:t>igure captions BELOW figures (this is written very clearly in the template)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AF864DA" w15:done="0"/>
  <w15:commentEx w15:paraId="40DFC1A8" w15:done="0"/>
  <w15:commentEx w15:paraId="27A8404E" w15:done="0"/>
  <w15:commentEx w15:paraId="604F7728" w15:done="0"/>
  <w15:commentEx w15:paraId="3A709D22" w15:done="0"/>
  <w15:commentEx w15:paraId="3C254B0C" w15:done="0"/>
  <w15:commentEx w15:paraId="03041F7B" w15:done="0"/>
  <w15:commentEx w15:paraId="0D5A7FB3" w15:done="0"/>
  <w15:commentEx w15:paraId="3682D8F6" w15:done="0"/>
  <w15:commentEx w15:paraId="452B6C1F" w15:done="0"/>
  <w15:commentEx w15:paraId="43BF4BC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EDDAF8" w16cex:dateUtc="2021-03-06T02:42:00Z"/>
  <w16cex:commentExtensible w16cex:durableId="23EDD653" w16cex:dateUtc="2021-03-06T02:22:00Z"/>
  <w16cex:commentExtensible w16cex:durableId="23EDD6F4" w16cex:dateUtc="2021-03-06T02:24:00Z"/>
  <w16cex:commentExtensible w16cex:durableId="23EDD702" w16cex:dateUtc="2021-03-06T02:25:00Z"/>
  <w16cex:commentExtensible w16cex:durableId="23EDD710" w16cex:dateUtc="2021-03-06T02:25:00Z"/>
  <w16cex:commentExtensible w16cex:durableId="23EDD72C" w16cex:dateUtc="2021-03-06T02:25:00Z"/>
  <w16cex:commentExtensible w16cex:durableId="23EDD737" w16cex:dateUtc="2021-03-06T02:25:00Z"/>
  <w16cex:commentExtensible w16cex:durableId="23EDD74C" w16cex:dateUtc="2021-03-06T02:26:00Z"/>
  <w16cex:commentExtensible w16cex:durableId="23EDD778" w16cex:dateUtc="2021-03-06T02:27:00Z"/>
  <w16cex:commentExtensible w16cex:durableId="23EDDAEF" w16cex:dateUtc="2021-03-06T02:41:00Z"/>
  <w16cex:commentExtensible w16cex:durableId="23EDD799" w16cex:dateUtc="2021-03-06T02: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AF864DA" w16cid:durableId="23EDDAF8"/>
  <w16cid:commentId w16cid:paraId="40DFC1A8" w16cid:durableId="23EDD653"/>
  <w16cid:commentId w16cid:paraId="27A8404E" w16cid:durableId="23EDD6F4"/>
  <w16cid:commentId w16cid:paraId="604F7728" w16cid:durableId="23EDD702"/>
  <w16cid:commentId w16cid:paraId="3A709D22" w16cid:durableId="23EDD710"/>
  <w16cid:commentId w16cid:paraId="3C254B0C" w16cid:durableId="23EDD72C"/>
  <w16cid:commentId w16cid:paraId="03041F7B" w16cid:durableId="23EDD737"/>
  <w16cid:commentId w16cid:paraId="0D5A7FB3" w16cid:durableId="23EDD74C"/>
  <w16cid:commentId w16cid:paraId="3682D8F6" w16cid:durableId="23EDD778"/>
  <w16cid:commentId w16cid:paraId="452B6C1F" w16cid:durableId="23EDDAEF"/>
  <w16cid:commentId w16cid:paraId="43BF4BC5" w16cid:durableId="23EDD79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MingLiU">
    <w:altName w:val="細明體"/>
    <w:panose1 w:val="02020509000000000000"/>
    <w:charset w:val="88"/>
    <w:family w:val="modern"/>
    <w:pitch w:val="fixed"/>
    <w:sig w:usb0="A00002FF" w:usb1="28CFFCFA" w:usb2="00000016" w:usb3="00000000" w:csb0="00100001" w:csb1="00000000"/>
  </w:font>
  <w:font w:name="Wingdings">
    <w:panose1 w:val="05000000000000000000"/>
    <w:charset w:val="00"/>
    <w:family w:val="decorative"/>
    <w:pitch w:val="variable"/>
    <w:sig w:usb0="00000003" w:usb1="10000000" w:usb2="00000000" w:usb3="00000000" w:csb0="80000001" w:csb1="00000000"/>
  </w:font>
  <w:font w:name="Trebuchet MS">
    <w:altName w:val="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F44E0F"/>
    <w:multiLevelType w:val="hybridMultilevel"/>
    <w:tmpl w:val="55A03372"/>
    <w:lvl w:ilvl="0" w:tplc="C89811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urowski Lawrence">
    <w15:presenceInfo w15:providerId="Windows Live" w15:userId="62d286d725d7b8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trackRevisions/>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428"/>
    <w:rsid w:val="001C13D2"/>
    <w:rsid w:val="001E1614"/>
    <w:rsid w:val="003765E3"/>
    <w:rsid w:val="00376C0D"/>
    <w:rsid w:val="003F138A"/>
    <w:rsid w:val="003F636F"/>
    <w:rsid w:val="004906E5"/>
    <w:rsid w:val="004B6428"/>
    <w:rsid w:val="00757A28"/>
    <w:rsid w:val="007B43D1"/>
    <w:rsid w:val="008277B8"/>
    <w:rsid w:val="008C4B22"/>
    <w:rsid w:val="009A74FA"/>
    <w:rsid w:val="009D6A13"/>
    <w:rsid w:val="00A40777"/>
    <w:rsid w:val="00AB4BED"/>
    <w:rsid w:val="00C04A70"/>
    <w:rsid w:val="00C22020"/>
    <w:rsid w:val="00CD772D"/>
    <w:rsid w:val="00CE33FD"/>
    <w:rsid w:val="00E032D2"/>
    <w:rsid w:val="00E82468"/>
    <w:rsid w:val="00F36828"/>
    <w:rsid w:val="00F77629"/>
    <w:rsid w:val="00FC5DA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DFE5C"/>
  <w15:chartTrackingRefBased/>
  <w15:docId w15:val="{138CA927-98BF-1E47-939C-EDC4F24D6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2020"/>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C4B22"/>
    <w:rPr>
      <w:color w:val="808080"/>
    </w:rPr>
  </w:style>
  <w:style w:type="character" w:customStyle="1" w:styleId="apple-converted-space">
    <w:name w:val="apple-converted-space"/>
    <w:basedOn w:val="a0"/>
    <w:rsid w:val="001C13D2"/>
  </w:style>
  <w:style w:type="character" w:customStyle="1" w:styleId="mn">
    <w:name w:val="mn"/>
    <w:basedOn w:val="a0"/>
    <w:rsid w:val="001C13D2"/>
  </w:style>
  <w:style w:type="character" w:customStyle="1" w:styleId="mo">
    <w:name w:val="mo"/>
    <w:basedOn w:val="a0"/>
    <w:rsid w:val="001C13D2"/>
  </w:style>
  <w:style w:type="character" w:customStyle="1" w:styleId="mtext">
    <w:name w:val="mtext"/>
    <w:basedOn w:val="a0"/>
    <w:rsid w:val="001C13D2"/>
  </w:style>
  <w:style w:type="character" w:customStyle="1" w:styleId="mjxassistivemathml">
    <w:name w:val="mjx_assistive_mathml"/>
    <w:basedOn w:val="a0"/>
    <w:rsid w:val="001C13D2"/>
  </w:style>
  <w:style w:type="paragraph" w:styleId="a4">
    <w:name w:val="List Paragraph"/>
    <w:basedOn w:val="a"/>
    <w:uiPriority w:val="34"/>
    <w:qFormat/>
    <w:rsid w:val="00A40777"/>
    <w:pPr>
      <w:ind w:leftChars="200" w:left="480"/>
    </w:pPr>
  </w:style>
  <w:style w:type="paragraph" w:styleId="HTML">
    <w:name w:val="HTML Preformatted"/>
    <w:basedOn w:val="a"/>
    <w:link w:val="HTML0"/>
    <w:uiPriority w:val="99"/>
    <w:semiHidden/>
    <w:unhideWhenUsed/>
    <w:rsid w:val="00757A2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MingLiU" w:eastAsia="MingLiU" w:hAnsi="MingLiU" w:cs="MingLiU"/>
      <w:kern w:val="0"/>
    </w:rPr>
  </w:style>
  <w:style w:type="character" w:customStyle="1" w:styleId="HTML0">
    <w:name w:val="HTML 预设格式 字符"/>
    <w:basedOn w:val="a0"/>
    <w:link w:val="HTML"/>
    <w:uiPriority w:val="99"/>
    <w:semiHidden/>
    <w:rsid w:val="00757A28"/>
    <w:rPr>
      <w:rFonts w:ascii="MingLiU" w:eastAsia="MingLiU" w:hAnsi="MingLiU" w:cs="MingLiU"/>
      <w:kern w:val="0"/>
    </w:rPr>
  </w:style>
  <w:style w:type="paragraph" w:styleId="a5">
    <w:name w:val="Revision"/>
    <w:hidden/>
    <w:uiPriority w:val="99"/>
    <w:semiHidden/>
    <w:rsid w:val="009D6A13"/>
  </w:style>
  <w:style w:type="character" w:styleId="a6">
    <w:name w:val="annotation reference"/>
    <w:basedOn w:val="a0"/>
    <w:uiPriority w:val="99"/>
    <w:semiHidden/>
    <w:unhideWhenUsed/>
    <w:rsid w:val="009D6A13"/>
    <w:rPr>
      <w:sz w:val="21"/>
      <w:szCs w:val="21"/>
    </w:rPr>
  </w:style>
  <w:style w:type="paragraph" w:styleId="a7">
    <w:name w:val="annotation text"/>
    <w:basedOn w:val="a"/>
    <w:link w:val="a8"/>
    <w:uiPriority w:val="99"/>
    <w:semiHidden/>
    <w:unhideWhenUsed/>
    <w:rsid w:val="009D6A13"/>
  </w:style>
  <w:style w:type="character" w:customStyle="1" w:styleId="a8">
    <w:name w:val="批注文字 字符"/>
    <w:basedOn w:val="a0"/>
    <w:link w:val="a7"/>
    <w:uiPriority w:val="99"/>
    <w:semiHidden/>
    <w:rsid w:val="009D6A13"/>
  </w:style>
  <w:style w:type="paragraph" w:styleId="a9">
    <w:name w:val="annotation subject"/>
    <w:basedOn w:val="a7"/>
    <w:next w:val="a7"/>
    <w:link w:val="aa"/>
    <w:uiPriority w:val="99"/>
    <w:semiHidden/>
    <w:unhideWhenUsed/>
    <w:rsid w:val="009D6A13"/>
    <w:rPr>
      <w:b/>
      <w:bCs/>
    </w:rPr>
  </w:style>
  <w:style w:type="character" w:customStyle="1" w:styleId="aa">
    <w:name w:val="批注主题 字符"/>
    <w:basedOn w:val="a8"/>
    <w:link w:val="a9"/>
    <w:uiPriority w:val="99"/>
    <w:semiHidden/>
    <w:rsid w:val="009D6A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245539">
      <w:bodyDiv w:val="1"/>
      <w:marLeft w:val="0"/>
      <w:marRight w:val="0"/>
      <w:marTop w:val="0"/>
      <w:marBottom w:val="0"/>
      <w:divBdr>
        <w:top w:val="none" w:sz="0" w:space="0" w:color="auto"/>
        <w:left w:val="none" w:sz="0" w:space="0" w:color="auto"/>
        <w:bottom w:val="none" w:sz="0" w:space="0" w:color="auto"/>
        <w:right w:val="none" w:sz="0" w:space="0" w:color="auto"/>
      </w:divBdr>
    </w:div>
    <w:div w:id="701708923">
      <w:bodyDiv w:val="1"/>
      <w:marLeft w:val="0"/>
      <w:marRight w:val="0"/>
      <w:marTop w:val="0"/>
      <w:marBottom w:val="0"/>
      <w:divBdr>
        <w:top w:val="none" w:sz="0" w:space="0" w:color="auto"/>
        <w:left w:val="none" w:sz="0" w:space="0" w:color="auto"/>
        <w:bottom w:val="none" w:sz="0" w:space="0" w:color="auto"/>
        <w:right w:val="none" w:sz="0" w:space="0" w:color="auto"/>
      </w:divBdr>
    </w:div>
    <w:div w:id="847446392">
      <w:bodyDiv w:val="1"/>
      <w:marLeft w:val="0"/>
      <w:marRight w:val="0"/>
      <w:marTop w:val="0"/>
      <w:marBottom w:val="0"/>
      <w:divBdr>
        <w:top w:val="none" w:sz="0" w:space="0" w:color="auto"/>
        <w:left w:val="none" w:sz="0" w:space="0" w:color="auto"/>
        <w:bottom w:val="none" w:sz="0" w:space="0" w:color="auto"/>
        <w:right w:val="none" w:sz="0" w:space="0" w:color="auto"/>
      </w:divBdr>
    </w:div>
    <w:div w:id="1036321025">
      <w:bodyDiv w:val="1"/>
      <w:marLeft w:val="0"/>
      <w:marRight w:val="0"/>
      <w:marTop w:val="0"/>
      <w:marBottom w:val="0"/>
      <w:divBdr>
        <w:top w:val="none" w:sz="0" w:space="0" w:color="auto"/>
        <w:left w:val="none" w:sz="0" w:space="0" w:color="auto"/>
        <w:bottom w:val="none" w:sz="0" w:space="0" w:color="auto"/>
        <w:right w:val="none" w:sz="0" w:space="0" w:color="auto"/>
      </w:divBdr>
    </w:div>
    <w:div w:id="1200243543">
      <w:bodyDiv w:val="1"/>
      <w:marLeft w:val="0"/>
      <w:marRight w:val="0"/>
      <w:marTop w:val="0"/>
      <w:marBottom w:val="0"/>
      <w:divBdr>
        <w:top w:val="none" w:sz="0" w:space="0" w:color="auto"/>
        <w:left w:val="none" w:sz="0" w:space="0" w:color="auto"/>
        <w:bottom w:val="none" w:sz="0" w:space="0" w:color="auto"/>
        <w:right w:val="none" w:sz="0" w:space="0" w:color="auto"/>
      </w:divBdr>
    </w:div>
    <w:div w:id="1452893953">
      <w:bodyDiv w:val="1"/>
      <w:marLeft w:val="0"/>
      <w:marRight w:val="0"/>
      <w:marTop w:val="0"/>
      <w:marBottom w:val="0"/>
      <w:divBdr>
        <w:top w:val="none" w:sz="0" w:space="0" w:color="auto"/>
        <w:left w:val="none" w:sz="0" w:space="0" w:color="auto"/>
        <w:bottom w:val="none" w:sz="0" w:space="0" w:color="auto"/>
        <w:right w:val="none" w:sz="0" w:space="0" w:color="auto"/>
      </w:divBdr>
    </w:div>
    <w:div w:id="1878930545">
      <w:bodyDiv w:val="1"/>
      <w:marLeft w:val="0"/>
      <w:marRight w:val="0"/>
      <w:marTop w:val="0"/>
      <w:marBottom w:val="0"/>
      <w:divBdr>
        <w:top w:val="none" w:sz="0" w:space="0" w:color="auto"/>
        <w:left w:val="none" w:sz="0" w:space="0" w:color="auto"/>
        <w:bottom w:val="none" w:sz="0" w:space="0" w:color="auto"/>
        <w:right w:val="none" w:sz="0" w:space="0" w:color="auto"/>
      </w:divBdr>
    </w:div>
    <w:div w:id="208549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theme" Target="theme/theme1.xml"/><Relationship Id="rId3" Type="http://schemas.openxmlformats.org/officeDocument/2006/relationships/styles" Target="styles.xml"/><Relationship Id="rId7" Type="http://schemas.microsoft.com/office/2011/relationships/commentsExtended" Target="commentsExtended.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50982-CB34-6B4C-B260-174FB0110A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3</Pages>
  <Words>727</Words>
  <Characters>4144</Characters>
  <Application>Microsoft Office Word</Application>
  <DocSecurity>0</DocSecurity>
  <Lines>34</Lines>
  <Paragraphs>9</Paragraphs>
  <ScaleCrop>false</ScaleCrop>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Kuo</dc:creator>
  <cp:keywords/>
  <dc:description/>
  <cp:lastModifiedBy>Kurowski Lawrence</cp:lastModifiedBy>
  <cp:revision>9</cp:revision>
  <dcterms:created xsi:type="dcterms:W3CDTF">2021-03-04T15:22:00Z</dcterms:created>
  <dcterms:modified xsi:type="dcterms:W3CDTF">2021-03-06T02:42:00Z</dcterms:modified>
</cp:coreProperties>
</file>