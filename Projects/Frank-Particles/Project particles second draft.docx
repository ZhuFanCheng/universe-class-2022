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78326" w14:textId="1F2EA0F2" w:rsidR="000B4A6C" w:rsidRDefault="005143B2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commentRangeStart w:id="0"/>
      <w:commentRangeStart w:id="1"/>
      <w:r>
        <w:rPr>
          <w:rFonts w:ascii="Times New Roman" w:hAnsi="Times New Roman" w:cs="Times New Roman"/>
          <w:szCs w:val="21"/>
        </w:rPr>
        <w:t>Project particles colli</w:t>
      </w:r>
      <w:ins w:id="2" w:author="Kurowski Lawrence" w:date="2021-03-27T18:54:00Z">
        <w:r w:rsidR="00E0200B">
          <w:rPr>
            <w:rFonts w:ascii="Times New Roman" w:hAnsi="Times New Roman" w:cs="Times New Roman" w:hint="eastAsia"/>
            <w:szCs w:val="21"/>
          </w:rPr>
          <w:t>d</w:t>
        </w:r>
      </w:ins>
      <w:r>
        <w:rPr>
          <w:rFonts w:ascii="Times New Roman" w:hAnsi="Times New Roman" w:cs="Times New Roman"/>
          <w:szCs w:val="21"/>
        </w:rPr>
        <w:t>er</w:t>
      </w:r>
      <w:commentRangeEnd w:id="0"/>
      <w:r w:rsidR="00E0200B">
        <w:rPr>
          <w:rStyle w:val="a3"/>
        </w:rPr>
        <w:commentReference w:id="0"/>
      </w:r>
      <w:commentRangeEnd w:id="1"/>
      <w:r w:rsidR="00E0200B">
        <w:rPr>
          <w:rStyle w:val="a3"/>
        </w:rPr>
        <w:commentReference w:id="1"/>
      </w:r>
    </w:p>
    <w:p w14:paraId="081F41AB" w14:textId="77777777" w:rsidR="000B4A6C" w:rsidRDefault="005143B2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Frank</w:t>
      </w:r>
    </w:p>
    <w:p w14:paraId="3226F026" w14:textId="7DDC5B35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Abstract: In this project, I am solving the problem of the size of the particle collider</w:t>
      </w:r>
      <w:ins w:id="3" w:author="Kurowski Lawrence" w:date="2021-03-27T18:54:00Z">
        <w:r w:rsidR="00E0200B">
          <w:rPr>
            <w:rFonts w:ascii="Times New Roman" w:hAnsi="Times New Roman" w:cs="Times New Roman"/>
            <w:szCs w:val="21"/>
          </w:rPr>
          <w:t xml:space="preserve"> </w:t>
        </w:r>
      </w:ins>
      <w:r>
        <w:rPr>
          <w:rFonts w:ascii="Times New Roman" w:hAnsi="Times New Roman" w:cs="Times New Roman"/>
          <w:szCs w:val="21"/>
        </w:rPr>
        <w:t xml:space="preserve">(both linear and circular) that I need if I want to collide two protons and form a </w:t>
      </w:r>
      <w:del w:id="4" w:author="Kurowski Lawrence" w:date="2021-03-27T18:54:00Z">
        <w:r w:rsidDel="00E0200B">
          <w:rPr>
            <w:rFonts w:ascii="Times New Roman" w:hAnsi="Times New Roman" w:cs="Times New Roman"/>
            <w:szCs w:val="21"/>
          </w:rPr>
          <w:delText xml:space="preserve">higgs </w:delText>
        </w:r>
      </w:del>
      <w:ins w:id="5" w:author="Kurowski Lawrence" w:date="2021-03-27T18:54:00Z">
        <w:r w:rsidR="00E0200B">
          <w:rPr>
            <w:rFonts w:ascii="Times New Roman" w:hAnsi="Times New Roman" w:cs="Times New Roman"/>
            <w:szCs w:val="21"/>
          </w:rPr>
          <w:t>H</w:t>
        </w:r>
        <w:r w:rsidR="00E0200B">
          <w:rPr>
            <w:rFonts w:ascii="Times New Roman" w:hAnsi="Times New Roman" w:cs="Times New Roman"/>
            <w:szCs w:val="21"/>
          </w:rPr>
          <w:t xml:space="preserve">iggs </w:t>
        </w:r>
      </w:ins>
      <w:r>
        <w:rPr>
          <w:rFonts w:ascii="Times New Roman" w:hAnsi="Times New Roman" w:cs="Times New Roman"/>
          <w:szCs w:val="21"/>
        </w:rPr>
        <w:t xml:space="preserve">boson, in both situations neglecting the </w:t>
      </w:r>
      <w:r>
        <w:rPr>
          <w:rFonts w:ascii="Times New Roman" w:hAnsi="Times New Roman" w:cs="Times New Roman"/>
          <w:szCs w:val="21"/>
        </w:rPr>
        <w:t>relativistic increase of mass of the proton and accounting the relativistic increase of mass of the proton.</w:t>
      </w:r>
    </w:p>
    <w:p w14:paraId="1AD7B008" w14:textId="77777777" w:rsidR="000B4A6C" w:rsidRDefault="000B4A6C">
      <w:pPr>
        <w:spacing w:line="360" w:lineRule="auto"/>
        <w:rPr>
          <w:rFonts w:ascii="Times New Roman" w:hAnsi="Times New Roman" w:cs="Times New Roman"/>
          <w:szCs w:val="21"/>
        </w:rPr>
      </w:pPr>
    </w:p>
    <w:p w14:paraId="5F88EEA8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Introduction: </w:t>
      </w:r>
    </w:p>
    <w:p w14:paraId="23389560" w14:textId="09A40D7F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purpose of this project is to calculate the size of the liner and the circular particle collider required to reach the velocity </w:t>
      </w:r>
      <w:r>
        <w:rPr>
          <w:rFonts w:ascii="Times New Roman" w:hAnsi="Times New Roman" w:cs="Times New Roman"/>
          <w:szCs w:val="21"/>
        </w:rPr>
        <w:t xml:space="preserve">of the two protons colliding that would allow them to create the energy enough to create a </w:t>
      </w:r>
      <w:ins w:id="6" w:author="Kurowski Lawrence" w:date="2021-03-27T18:54:00Z">
        <w:r w:rsidR="00E0200B">
          <w:rPr>
            <w:rFonts w:ascii="Times New Roman" w:hAnsi="Times New Roman" w:cs="Times New Roman"/>
            <w:szCs w:val="21"/>
          </w:rPr>
          <w:t>G</w:t>
        </w:r>
      </w:ins>
      <w:del w:id="7" w:author="Kurowski Lawrence" w:date="2021-03-27T18:54:00Z">
        <w:r w:rsidDel="00E0200B">
          <w:rPr>
            <w:rFonts w:ascii="Times New Roman" w:hAnsi="Times New Roman" w:cs="Times New Roman"/>
            <w:szCs w:val="21"/>
          </w:rPr>
          <w:delText>h</w:delText>
        </w:r>
      </w:del>
      <w:r>
        <w:rPr>
          <w:rFonts w:ascii="Times New Roman" w:hAnsi="Times New Roman" w:cs="Times New Roman"/>
          <w:szCs w:val="21"/>
        </w:rPr>
        <w:t>igg’s boson, the premise is all energy is being converted to kinetic energy.</w:t>
      </w:r>
    </w:p>
    <w:p w14:paraId="4CC73E65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 assumption is that a circular collider is better than the linear, because if we coul</w:t>
      </w:r>
      <w:r>
        <w:rPr>
          <w:rFonts w:ascii="Times New Roman" w:hAnsi="Times New Roman" w:cs="Times New Roman"/>
          <w:szCs w:val="21"/>
        </w:rPr>
        <w:t>d accelerate particles in a circular collider, it can spin forever in order to get the energy we want, and a circular collider should be smaller than a linear collider.</w:t>
      </w:r>
    </w:p>
    <w:p w14:paraId="12B17D37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commentRangeStart w:id="8"/>
      <w:r>
        <w:rPr>
          <w:rFonts w:ascii="Times New Roman" w:hAnsi="Times New Roman" w:cs="Times New Roman"/>
          <w:szCs w:val="21"/>
        </w:rPr>
        <w:t>Methods</w:t>
      </w:r>
      <w:commentRangeEnd w:id="8"/>
      <w:r w:rsidR="00E0200B">
        <w:rPr>
          <w:rStyle w:val="a3"/>
        </w:rPr>
        <w:commentReference w:id="8"/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/>
          <w:szCs w:val="21"/>
        </w:rPr>
        <w:t xml:space="preserve">I used the equation of kinetic energy,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040" w:dyaOrig="620" w14:anchorId="0AFBF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alt="" style="width:51.95pt;height:30.85pt;mso-width-percent:0;mso-height-percent:0;mso-width-percent:0;mso-height-percent:0" o:ole="">
            <v:imagedata r:id="rId9" o:title=""/>
          </v:shape>
          <o:OLEObject Type="Embed" ProgID="Equation.KSEE3" ShapeID="_x0000_i1044" DrawAspect="Content" ObjectID="_1678376675" r:id="rId10"/>
        </w:object>
      </w:r>
      <w:r>
        <w:rPr>
          <w:rFonts w:ascii="Times New Roman" w:hAnsi="Times New Roman" w:cs="Times New Roman"/>
          <w:szCs w:val="21"/>
        </w:rPr>
        <w:t xml:space="preserve"> to calculate</w:t>
      </w:r>
      <w:r>
        <w:rPr>
          <w:rFonts w:ascii="Times New Roman" w:hAnsi="Times New Roman" w:cs="Times New Roman"/>
          <w:szCs w:val="21"/>
        </w:rPr>
        <w:t xml:space="preserve"> the velocity of the proton I need.</w:t>
      </w:r>
    </w:p>
    <w:p w14:paraId="3E1D5643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equ</w:t>
      </w:r>
      <w:commentRangeStart w:id="9"/>
      <w:r>
        <w:rPr>
          <w:rFonts w:ascii="Times New Roman" w:hAnsi="Times New Roman" w:cs="Times New Roman"/>
          <w:szCs w:val="21"/>
        </w:rPr>
        <w:t xml:space="preserve">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60" w:dyaOrig="660" w14:anchorId="07F81403">
          <v:shape id="_x0000_i1043" type="#_x0000_t75" alt="" style="width:47.85pt;height:32.9pt;mso-width-percent:0;mso-height-percent:0;mso-width-percent:0;mso-height-percent:0" o:ole="">
            <v:imagedata r:id="rId11" o:title=""/>
          </v:shape>
          <o:OLEObject Type="Embed" ProgID="Equation.KSEE3" ShapeID="_x0000_i1043" DrawAspect="Content" ObjectID="_1678376676" r:id="rId12"/>
        </w:object>
      </w:r>
      <w:commentRangeEnd w:id="9"/>
      <w:r w:rsidR="00E0200B">
        <w:rPr>
          <w:rStyle w:val="a3"/>
        </w:rPr>
        <w:commentReference w:id="9"/>
      </w:r>
      <w:r>
        <w:rPr>
          <w:rFonts w:ascii="Times New Roman" w:hAnsi="Times New Roman" w:cs="Times New Roman"/>
          <w:szCs w:val="21"/>
        </w:rPr>
        <w:t>, where d is the distance, q*E is the force of an electric field E applied on a particle charged q, t is the time and m is the mass, to calculate the length of the linear collider.</w:t>
      </w:r>
    </w:p>
    <w:p w14:paraId="0683136C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eq</w:t>
      </w:r>
      <w:commentRangeStart w:id="10"/>
      <w:r>
        <w:rPr>
          <w:rFonts w:ascii="Times New Roman" w:hAnsi="Times New Roman" w:cs="Times New Roman"/>
          <w:szCs w:val="21"/>
        </w:rPr>
        <w:t xml:space="preserve">uation </w:t>
      </w:r>
      <w:r>
        <w:rPr>
          <w:rFonts w:ascii="Times New Roman" w:hAnsi="Times New Roman" w:cs="Times New Roman"/>
          <w:noProof/>
          <w:position w:val="-12"/>
          <w:szCs w:val="21"/>
        </w:rPr>
        <w:object w:dxaOrig="800" w:dyaOrig="360" w14:anchorId="38D97A2C">
          <v:shape id="_x0000_i1042" type="#_x0000_t75" alt="" style="width:40.1pt;height:18pt;mso-width-percent:0;mso-height-percent:0;mso-width-percent:0;mso-height-percent:0" o:ole="">
            <v:imagedata r:id="rId13" o:title=""/>
          </v:shape>
          <o:OLEObject Type="Embed" ProgID="Equation.KSEE3" ShapeID="_x0000_i1042" DrawAspect="Content" ObjectID="_1678376677" r:id="rId14"/>
        </w:object>
      </w:r>
      <w:r>
        <w:rPr>
          <w:rFonts w:ascii="Times New Roman" w:hAnsi="Times New Roman" w:cs="Times New Roman"/>
          <w:szCs w:val="21"/>
        </w:rPr>
        <w:t>, where F</w:t>
      </w:r>
      <w:r>
        <w:rPr>
          <w:rFonts w:ascii="Times New Roman" w:hAnsi="Times New Roman" w:cs="Times New Roman"/>
          <w:szCs w:val="21"/>
          <w:vertAlign w:val="subscript"/>
        </w:rPr>
        <w:t xml:space="preserve">C </w:t>
      </w:r>
      <w:r>
        <w:rPr>
          <w:rFonts w:ascii="Times New Roman" w:hAnsi="Times New Roman" w:cs="Times New Roman"/>
          <w:szCs w:val="21"/>
        </w:rPr>
        <w:t xml:space="preserve">is the centrifugal force, and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80" w:dyaOrig="660" w14:anchorId="0D287811">
          <v:shape id="_x0000_i1041" type="#_x0000_t75" alt="" style="width:48.85pt;height:32.9pt;mso-width-percent:0;mso-height-percent:0;mso-width-percent:0;mso-height-percent:0" o:ole="">
            <v:imagedata r:id="rId15" o:title=""/>
          </v:shape>
          <o:OLEObject Type="Embed" ProgID="Equation.KSEE3" ShapeID="_x0000_i1041" DrawAspect="Content" ObjectID="_1678376678" r:id="rId16"/>
        </w:object>
      </w:r>
      <w:r>
        <w:rPr>
          <w:rFonts w:ascii="Times New Roman" w:hAnsi="Times New Roman" w:cs="Times New Roman"/>
          <w:szCs w:val="21"/>
        </w:rPr>
        <w:t>, where R is the radius. F</w:t>
      </w:r>
      <w:r>
        <w:rPr>
          <w:rFonts w:ascii="Times New Roman" w:hAnsi="Times New Roman" w:cs="Times New Roman"/>
          <w:szCs w:val="21"/>
          <w:vertAlign w:val="subscript"/>
        </w:rPr>
        <w:t>L</w:t>
      </w:r>
      <w:r>
        <w:rPr>
          <w:rFonts w:ascii="Times New Roman" w:hAnsi="Times New Roman" w:cs="Times New Roman"/>
          <w:szCs w:val="21"/>
        </w:rPr>
        <w:t xml:space="preserve"> is the lorentz force, and </w:t>
      </w:r>
      <w:r>
        <w:rPr>
          <w:rFonts w:ascii="Times New Roman" w:hAnsi="Times New Roman" w:cs="Times New Roman"/>
          <w:noProof/>
          <w:position w:val="-10"/>
          <w:szCs w:val="21"/>
        </w:rPr>
        <w:object w:dxaOrig="940" w:dyaOrig="340" w14:anchorId="7233DEA5">
          <v:shape id="_x0000_i1040" type="#_x0000_t75" alt="" style="width:46.8pt;height:16.95pt;mso-width-percent:0;mso-height-percent:0;mso-width-percent:0;mso-height-percent:0" o:ole="">
            <v:imagedata r:id="rId17" o:title=""/>
          </v:shape>
          <o:OLEObject Type="Embed" ProgID="Equation.KSEE3" ShapeID="_x0000_i1040" DrawAspect="Content" ObjectID="_1678376679" r:id="rId18"/>
        </w:object>
      </w:r>
      <w:r>
        <w:rPr>
          <w:rFonts w:ascii="Times New Roman" w:hAnsi="Times New Roman" w:cs="Times New Roman"/>
          <w:szCs w:val="21"/>
        </w:rPr>
        <w:t xml:space="preserve">, where B is the magnetic field. We can then derive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120" w:dyaOrig="660" w14:anchorId="27DD0A62">
          <v:shape id="_x0000_i1039" type="#_x0000_t75" alt="" style="width:56.05pt;height:32.9pt;mso-width-percent:0;mso-height-percent:0;mso-width-percent:0;mso-height-percent:0" o:ole="">
            <v:imagedata r:id="rId19" o:title=""/>
          </v:shape>
          <o:OLEObject Type="Embed" ProgID="Equation.KSEE3" ShapeID="_x0000_i1039" DrawAspect="Content" ObjectID="_1678376680" r:id="rId20"/>
        </w:object>
      </w:r>
      <w:r>
        <w:rPr>
          <w:rFonts w:ascii="Times New Roman" w:hAnsi="Times New Roman" w:cs="Times New Roman"/>
          <w:szCs w:val="21"/>
        </w:rPr>
        <w:t>, where m is the m</w:t>
      </w:r>
      <w:commentRangeEnd w:id="10"/>
      <w:r w:rsidR="00E0200B">
        <w:rPr>
          <w:rStyle w:val="a3"/>
        </w:rPr>
        <w:commentReference w:id="10"/>
      </w:r>
      <w:r>
        <w:rPr>
          <w:rFonts w:ascii="Times New Roman" w:hAnsi="Times New Roman" w:cs="Times New Roman"/>
          <w:szCs w:val="21"/>
        </w:rPr>
        <w:t>ass, v is the velocity, R is the radius, q is the charge of the particle, and B is the magnetic field to calculate the size of the circular particl</w:t>
      </w:r>
      <w:r>
        <w:rPr>
          <w:rFonts w:ascii="Times New Roman" w:hAnsi="Times New Roman" w:cs="Times New Roman"/>
          <w:szCs w:val="21"/>
        </w:rPr>
        <w:t>e(in terms of radius).</w:t>
      </w:r>
    </w:p>
    <w:p w14:paraId="6D8CC9DC" w14:textId="77777777" w:rsidR="000B4A6C" w:rsidRDefault="000B4A6C">
      <w:pPr>
        <w:spacing w:line="360" w:lineRule="auto"/>
        <w:rPr>
          <w:rFonts w:ascii="Times New Roman" w:hAnsi="Times New Roman" w:cs="Times New Roman"/>
          <w:szCs w:val="21"/>
        </w:rPr>
      </w:pPr>
    </w:p>
    <w:p w14:paraId="4D28DC88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There are also some values already known and are necessary in the project:</w:t>
      </w:r>
    </w:p>
    <w:p w14:paraId="33A11E8E" w14:textId="77777777" w:rsidR="000B4A6C" w:rsidRDefault="005143B2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Mass of the proton=1.6e-27 kg</w:t>
      </w:r>
    </w:p>
    <w:p w14:paraId="471DFC8F" w14:textId="77777777" w:rsidR="000B4A6C" w:rsidRDefault="005143B2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Charge of a proton=1.6e-19 C</w:t>
      </w:r>
    </w:p>
    <w:p w14:paraId="646EE505" w14:textId="77777777" w:rsidR="000B4A6C" w:rsidRDefault="005143B2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Speed of light=3.0e8 m/s</w:t>
      </w:r>
    </w:p>
    <w:p w14:paraId="0D54E050" w14:textId="77777777" w:rsidR="000B4A6C" w:rsidRDefault="005143B2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Also, for all the equations I applied, I have change the unit of every le</w:t>
      </w:r>
      <w:r>
        <w:rPr>
          <w:rFonts w:ascii="Times New Roman" w:hAnsi="Times New Roman" w:cs="Times New Roman"/>
          <w:szCs w:val="21"/>
        </w:rPr>
        <w:t>tter to the correct unit.</w:t>
      </w:r>
    </w:p>
    <w:p w14:paraId="0C2E1B55" w14:textId="77777777" w:rsidR="000B4A6C" w:rsidRDefault="000B4A6C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</w:p>
    <w:p w14:paraId="5FDB3D2E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szCs w:val="21"/>
        </w:rPr>
        <w:t xml:space="preserve"> Procedures: First of all, given that I need 125GeV to create a new higg’s boson, I applied the equation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040" w:dyaOrig="620" w14:anchorId="785E7987">
          <v:shape id="_x0000_i1038" type="#_x0000_t75" alt="" style="width:51.95pt;height:30.85pt;mso-width-percent:0;mso-height-percent:0;mso-width-percent:0;mso-height-percent:0" o:ole="">
            <v:imagedata r:id="rId9" o:title=""/>
          </v:shape>
          <o:OLEObject Type="Embed" ProgID="Equation.KSEE3" ShapeID="_x0000_i1038" DrawAspect="Content" ObjectID="_1678376681" r:id="rId21"/>
        </w:object>
      </w:r>
      <w:r>
        <w:rPr>
          <w:rFonts w:ascii="Times New Roman" w:hAnsi="Times New Roman" w:cs="Times New Roman"/>
          <w:position w:val="-24"/>
          <w:szCs w:val="21"/>
        </w:rPr>
        <w:t>, in this case</w:t>
      </w:r>
      <w:commentRangeStart w:id="11"/>
      <w:r>
        <w:rPr>
          <w:rFonts w:ascii="Times New Roman" w:hAnsi="Times New Roman" w:cs="Times New Roman"/>
          <w:position w:val="-24"/>
          <w:szCs w:val="21"/>
        </w:rPr>
        <w:t xml:space="preserve">, there are two protons colliding, so we can derive the equation </w:t>
      </w:r>
      <w:r>
        <w:rPr>
          <w:rFonts w:ascii="Times New Roman" w:hAnsi="Times New Roman" w:cs="Times New Roman"/>
          <w:noProof/>
          <w:position w:val="-6"/>
          <w:szCs w:val="21"/>
        </w:rPr>
        <w:object w:dxaOrig="859" w:dyaOrig="320" w14:anchorId="6D755251">
          <v:shape id="_x0000_i1037" type="#_x0000_t75" alt="" style="width:42.7pt;height:15.95pt;mso-width-percent:0;mso-height-percent:0;mso-width-percent:0;mso-height-percent:0" o:ole="">
            <v:imagedata r:id="rId22" o:title=""/>
          </v:shape>
          <o:OLEObject Type="Embed" ProgID="Equation.KSEE3" ShapeID="_x0000_i1037" DrawAspect="Content" ObjectID="_1678376682" r:id="rId23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and I also have to consider the relativistic increase of mass with the increase of velocity, the mass is also increasing, I define m_rel as the relativistic mass, and </w:t>
      </w:r>
      <w:r>
        <w:rPr>
          <w:rFonts w:ascii="Times New Roman" w:hAnsi="Times New Roman" w:cs="Times New Roman"/>
          <w:noProof/>
          <w:position w:val="-30"/>
          <w:szCs w:val="21"/>
        </w:rPr>
        <w:object w:dxaOrig="1840" w:dyaOrig="680" w14:anchorId="6B4B295E">
          <v:shape id="_x0000_i1036" type="#_x0000_t75" alt="" style="width:92.05pt;height:33.95pt;mso-width-percent:0;mso-height-percent:0;mso-width-percent:0;mso-height-percent:0" o:ole="">
            <v:imagedata r:id="rId24" o:title=""/>
          </v:shape>
          <o:OLEObject Type="Embed" ProgID="Equation.KSEE3" ShapeID="_x0000_i1036" DrawAspect="Content" ObjectID="_1678376683" r:id="rId25"/>
        </w:object>
      </w:r>
      <w:r>
        <w:rPr>
          <w:rFonts w:ascii="Times New Roman" w:hAnsi="Times New Roman" w:cs="Times New Roman"/>
          <w:position w:val="-24"/>
          <w:szCs w:val="21"/>
        </w:rPr>
        <w:t>, where c is t</w:t>
      </w:r>
      <w:commentRangeEnd w:id="11"/>
      <w:r w:rsidR="00E0200B">
        <w:rPr>
          <w:rStyle w:val="a3"/>
        </w:rPr>
        <w:commentReference w:id="11"/>
      </w:r>
      <w:r>
        <w:rPr>
          <w:rFonts w:ascii="Times New Roman" w:hAnsi="Times New Roman" w:cs="Times New Roman"/>
          <w:position w:val="-24"/>
          <w:szCs w:val="21"/>
        </w:rPr>
        <w:t>he speed of light. And the equation then change</w:t>
      </w:r>
      <w:r>
        <w:rPr>
          <w:rFonts w:ascii="Times New Roman" w:hAnsi="Times New Roman" w:cs="Times New Roman"/>
          <w:position w:val="-24"/>
          <w:szCs w:val="21"/>
        </w:rPr>
        <w:t xml:space="preserve">s to </w:t>
      </w:r>
      <w:r>
        <w:rPr>
          <w:rFonts w:ascii="Times New Roman" w:hAnsi="Times New Roman" w:cs="Times New Roman"/>
          <w:noProof/>
          <w:position w:val="-10"/>
          <w:szCs w:val="21"/>
        </w:rPr>
        <w:object w:dxaOrig="920" w:dyaOrig="360" w14:anchorId="49FF2EB8">
          <v:shape id="_x0000_i1035" type="#_x0000_t75" alt="" style="width:46.3pt;height:18pt;mso-width-percent:0;mso-height-percent:0;mso-width-percent:0;mso-height-percent:0" o:ole="">
            <v:imagedata r:id="rId26" o:title=""/>
          </v:shape>
          <o:OLEObject Type="Embed" ProgID="Equation.KSEE3" ShapeID="_x0000_i1035" DrawAspect="Content" ObjectID="_1678376684" r:id="rId27"/>
        </w:object>
      </w:r>
      <w:r>
        <w:rPr>
          <w:rFonts w:ascii="Times New Roman" w:hAnsi="Times New Roman" w:cs="Times New Roman"/>
          <w:position w:val="-24"/>
          <w:szCs w:val="21"/>
        </w:rPr>
        <w:t>, and we apply the value of the mass of the proton and the velocity we assume to achieve 125 GeV, after few trials, I find out the velocity we need is  0.99997117*c.</w:t>
      </w:r>
    </w:p>
    <w:p w14:paraId="78C6FB7A" w14:textId="77777777" w:rsidR="000B4A6C" w:rsidRDefault="000B4A6C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</w:p>
    <w:p w14:paraId="04AA7B7F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The next step is to calculate the length of the linear col</w:t>
      </w:r>
      <w:r>
        <w:rPr>
          <w:rFonts w:ascii="Times New Roman" w:hAnsi="Times New Roman" w:cs="Times New Roman"/>
          <w:position w:val="-24"/>
          <w:szCs w:val="21"/>
        </w:rPr>
        <w:t xml:space="preserve">lider we need to achieve such velocity given that the electric field=1000 N/C(a linear collider uses electric field to accelerate particles).   We can use the equation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60" w:dyaOrig="660" w14:anchorId="471B9D2C">
          <v:shape id="_x0000_i1034" type="#_x0000_t75" alt="" style="width:47.85pt;height:32.9pt;mso-width-percent:0;mso-height-percent:0;mso-width-percent:0;mso-height-percent:0" o:ole="">
            <v:imagedata r:id="rId11" o:title=""/>
          </v:shape>
          <o:OLEObject Type="Embed" ProgID="Equation.KSEE3" ShapeID="_x0000_i1034" DrawAspect="Content" ObjectID="_1678376685" r:id="rId28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 .However, the time is unknown, from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660" w:dyaOrig="620" w14:anchorId="2DCDAB82">
          <v:shape id="_x0000_i1033" type="#_x0000_t75" alt="" style="width:32.9pt;height:30.85pt;mso-width-percent:0;mso-height-percent:0;mso-width-percent:0;mso-height-percent:0" o:ole="">
            <v:imagedata r:id="rId29" o:title=""/>
          </v:shape>
          <o:OLEObject Type="Embed" ProgID="Equation.KSEE3" ShapeID="_x0000_i1033" DrawAspect="Content" ObjectID="_1678376686" r:id="rId30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, which also means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720" w:dyaOrig="620" w14:anchorId="22F03B54">
          <v:shape id="_x0000_i1032" type="#_x0000_t75" alt="" style="width:36pt;height:30.85pt;mso-width-percent:0;mso-height-percent:0;mso-width-percent:0;mso-height-percent:0" o:ole="">
            <v:imagedata r:id="rId31" o:title=""/>
          </v:shape>
          <o:OLEObject Type="Embed" ProgID="Equation.KSEE3" ShapeID="_x0000_i1032" DrawAspect="Content" ObjectID="_1678376687" r:id="rId32"/>
        </w:object>
      </w:r>
      <w:r>
        <w:rPr>
          <w:rFonts w:ascii="Times New Roman" w:hAnsi="Times New Roman" w:cs="Times New Roman"/>
          <w:position w:val="-24"/>
          <w:szCs w:val="21"/>
        </w:rPr>
        <w:t xml:space="preserve">(d is the distance, and distance over time=acceleration), an electric field E would apply a particle with charge q a force F=qE, and we could derive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820" w:dyaOrig="620" w14:anchorId="04430FFE">
          <v:shape id="_x0000_i1031" type="#_x0000_t75" alt="" style="width:41.15pt;height:30.85pt;mso-width-percent:0;mso-height-percent:0;mso-width-percent:0;mso-height-percent:0" o:ole="">
            <v:imagedata r:id="rId33" o:title=""/>
          </v:shape>
          <o:OLEObject Type="Embed" ProgID="Equation.KSEE3" ShapeID="_x0000_i1031" DrawAspect="Content" ObjectID="_1678376688" r:id="rId34"/>
        </w:object>
      </w:r>
      <w:r>
        <w:rPr>
          <w:rFonts w:ascii="Times New Roman" w:hAnsi="Times New Roman" w:cs="Times New Roman"/>
          <w:position w:val="-24"/>
          <w:szCs w:val="21"/>
        </w:rPr>
        <w:t>, and th</w:t>
      </w:r>
      <w:r>
        <w:rPr>
          <w:rFonts w:ascii="Times New Roman" w:hAnsi="Times New Roman" w:cs="Times New Roman"/>
          <w:position w:val="-24"/>
          <w:szCs w:val="21"/>
        </w:rPr>
        <w:t>en I could calculate the time.</w:t>
      </w:r>
    </w:p>
    <w:p w14:paraId="1B507A80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 xml:space="preserve">I then insert the value of the charge of the proton, the electric field, the mass of the proton, and the time in the equation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960" w:dyaOrig="660" w14:anchorId="0FA8480C">
          <v:shape id="_x0000_i1030" type="#_x0000_t75" alt="" style="width:47.85pt;height:32.9pt;mso-width-percent:0;mso-height-percent:0;mso-width-percent:0;mso-height-percent:0" o:ole="">
            <v:imagedata r:id="rId11" o:title=""/>
          </v:shape>
          <o:OLEObject Type="Embed" ProgID="Equation.KSEE3" ShapeID="_x0000_i1030" DrawAspect="Content" ObjectID="_1678376689" r:id="rId35"/>
        </w:object>
      </w:r>
      <w:r>
        <w:rPr>
          <w:rFonts w:ascii="Times New Roman" w:hAnsi="Times New Roman" w:cs="Times New Roman"/>
          <w:position w:val="-24"/>
          <w:szCs w:val="21"/>
        </w:rPr>
        <w:t>, and I get the result that, when the electric field is 1000 N/C, we wo</w:t>
      </w:r>
      <w:r>
        <w:rPr>
          <w:rFonts w:ascii="Times New Roman" w:hAnsi="Times New Roman" w:cs="Times New Roman"/>
          <w:position w:val="-24"/>
          <w:szCs w:val="21"/>
        </w:rPr>
        <w:t>uld need a colli</w:t>
      </w:r>
      <w:commentRangeStart w:id="12"/>
      <w:r>
        <w:rPr>
          <w:rFonts w:ascii="Times New Roman" w:hAnsi="Times New Roman" w:cs="Times New Roman"/>
          <w:position w:val="-24"/>
          <w:szCs w:val="21"/>
        </w:rPr>
        <w:t>der with length 475285.09387631493 m</w:t>
      </w:r>
      <w:commentRangeEnd w:id="12"/>
      <w:r w:rsidR="00E0200B">
        <w:rPr>
          <w:rStyle w:val="a3"/>
        </w:rPr>
        <w:commentReference w:id="12"/>
      </w:r>
      <w:r>
        <w:rPr>
          <w:rFonts w:ascii="Times New Roman" w:hAnsi="Times New Roman" w:cs="Times New Roman"/>
          <w:position w:val="-24"/>
          <w:szCs w:val="21"/>
        </w:rPr>
        <w:t>.</w:t>
      </w:r>
    </w:p>
    <w:p w14:paraId="79783F49" w14:textId="77777777" w:rsidR="000B4A6C" w:rsidRDefault="005143B2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 xml:space="preserve">With the increase of electric field, the length of the collider needed would decrease, as you can see </w:t>
      </w:r>
      <w:r>
        <w:rPr>
          <w:rFonts w:ascii="Times New Roman" w:hAnsi="Times New Roman" w:cs="Times New Roman"/>
          <w:position w:val="-24"/>
          <w:szCs w:val="21"/>
        </w:rPr>
        <w:lastRenderedPageBreak/>
        <w:t>from this graph.</w:t>
      </w:r>
    </w:p>
    <w:p w14:paraId="1520DBF8" w14:textId="77777777" w:rsidR="000B4A6C" w:rsidRDefault="005143B2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  <w:commentRangeStart w:id="13"/>
      <w:r>
        <w:rPr>
          <w:rFonts w:ascii="Times New Roman" w:hAnsi="Times New Roman" w:cs="Times New Roman"/>
          <w:noProof/>
          <w:szCs w:val="21"/>
        </w:rPr>
        <w:drawing>
          <wp:inline distT="0" distB="0" distL="114300" distR="114300" wp14:anchorId="59343027" wp14:editId="42281C50">
            <wp:extent cx="3596640" cy="2529840"/>
            <wp:effectExtent l="0" t="0" r="0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E0200B">
        <w:rPr>
          <w:rStyle w:val="a3"/>
        </w:rPr>
        <w:commentReference w:id="13"/>
      </w:r>
    </w:p>
    <w:p w14:paraId="28A363BB" w14:textId="77777777" w:rsidR="000B4A6C" w:rsidRDefault="000B4A6C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</w:p>
    <w:p w14:paraId="1F35BDF9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What if we want to make a smaller collider, with length 1000 km? What electric filed would we need? I tried different values in the equation, and get the result that we need the electric field with 475.285 N/C, if we want to make a collider wh</w:t>
      </w:r>
      <w:commentRangeStart w:id="14"/>
      <w:r>
        <w:rPr>
          <w:rFonts w:ascii="Times New Roman" w:hAnsi="Times New Roman" w:cs="Times New Roman"/>
          <w:position w:val="-24"/>
          <w:szCs w:val="21"/>
        </w:rPr>
        <w:t>ich length is</w:t>
      </w:r>
      <w:r>
        <w:rPr>
          <w:rFonts w:ascii="Times New Roman" w:hAnsi="Times New Roman" w:cs="Times New Roman"/>
          <w:position w:val="-24"/>
          <w:szCs w:val="21"/>
        </w:rPr>
        <w:t xml:space="preserve"> 1000 km. </w:t>
      </w:r>
      <w:commentRangeEnd w:id="14"/>
      <w:r w:rsidR="00E0200B">
        <w:rPr>
          <w:rStyle w:val="a3"/>
        </w:rPr>
        <w:commentReference w:id="14"/>
      </w:r>
    </w:p>
    <w:p w14:paraId="6BC5C668" w14:textId="77777777" w:rsidR="000B4A6C" w:rsidRDefault="000B4A6C">
      <w:pPr>
        <w:spacing w:line="360" w:lineRule="auto"/>
        <w:rPr>
          <w:rFonts w:ascii="Times New Roman" w:hAnsi="Times New Roman" w:cs="Times New Roman"/>
          <w:position w:val="-24"/>
          <w:szCs w:val="21"/>
        </w:rPr>
      </w:pPr>
    </w:p>
    <w:p w14:paraId="1D597287" w14:textId="192663EC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second task is to calculate the area of the circular collider( in terms of radius) that we need to reach the velocity to create enough energy for creating a new </w:t>
      </w:r>
      <w:ins w:id="15" w:author="Kurowski Lawrence" w:date="2021-03-27T18:57:00Z">
        <w:r w:rsidR="00E0200B">
          <w:rPr>
            <w:rFonts w:ascii="Times New Roman" w:hAnsi="Times New Roman" w:cs="Times New Roman"/>
            <w:szCs w:val="21"/>
          </w:rPr>
          <w:t>H</w:t>
        </w:r>
      </w:ins>
      <w:del w:id="16" w:author="Kurowski Lawrence" w:date="2021-03-27T18:57:00Z">
        <w:r w:rsidDel="00E0200B">
          <w:rPr>
            <w:rFonts w:ascii="Times New Roman" w:hAnsi="Times New Roman" w:cs="Times New Roman"/>
            <w:szCs w:val="21"/>
          </w:rPr>
          <w:delText>h</w:delText>
        </w:r>
      </w:del>
      <w:r>
        <w:rPr>
          <w:rFonts w:ascii="Times New Roman" w:hAnsi="Times New Roman" w:cs="Times New Roman"/>
          <w:szCs w:val="21"/>
        </w:rPr>
        <w:t xml:space="preserve">iggs boson. A circular collider uses magnetic field to accelerate </w:t>
      </w:r>
      <w:r>
        <w:rPr>
          <w:rFonts w:ascii="Times New Roman" w:hAnsi="Times New Roman" w:cs="Times New Roman"/>
          <w:szCs w:val="21"/>
        </w:rPr>
        <w:t xml:space="preserve">particles, and the force that a magnetic field applies to the particle is called the </w:t>
      </w:r>
      <w:ins w:id="17" w:author="Kurowski Lawrence" w:date="2021-03-27T18:57:00Z">
        <w:r w:rsidR="00E0200B">
          <w:rPr>
            <w:rFonts w:ascii="Times New Roman" w:hAnsi="Times New Roman" w:cs="Times New Roman"/>
            <w:szCs w:val="21"/>
          </w:rPr>
          <w:t>L</w:t>
        </w:r>
      </w:ins>
      <w:del w:id="18" w:author="Kurowski Lawrence" w:date="2021-03-27T18:57:00Z">
        <w:r w:rsidDel="00E0200B">
          <w:rPr>
            <w:rFonts w:ascii="Times New Roman" w:hAnsi="Times New Roman" w:cs="Times New Roman"/>
            <w:szCs w:val="21"/>
          </w:rPr>
          <w:delText>l</w:delText>
        </w:r>
      </w:del>
      <w:r>
        <w:rPr>
          <w:rFonts w:ascii="Times New Roman" w:hAnsi="Times New Roman" w:cs="Times New Roman"/>
          <w:szCs w:val="21"/>
        </w:rPr>
        <w:t xml:space="preserve">orentz force. When a proton is spinning, there is also a centrifugal force acting on it, and if the </w:t>
      </w:r>
      <w:ins w:id="19" w:author="Kurowski Lawrence" w:date="2021-03-27T18:57:00Z">
        <w:r w:rsidR="00E0200B">
          <w:rPr>
            <w:rFonts w:ascii="Times New Roman" w:hAnsi="Times New Roman" w:cs="Times New Roman"/>
            <w:szCs w:val="21"/>
          </w:rPr>
          <w:t>L</w:t>
        </w:r>
      </w:ins>
      <w:del w:id="20" w:author="Kurowski Lawrence" w:date="2021-03-27T18:57:00Z">
        <w:r w:rsidDel="00E0200B">
          <w:rPr>
            <w:rFonts w:ascii="Times New Roman" w:hAnsi="Times New Roman" w:cs="Times New Roman"/>
            <w:szCs w:val="21"/>
          </w:rPr>
          <w:delText>l</w:delText>
        </w:r>
      </w:del>
      <w:r>
        <w:rPr>
          <w:rFonts w:ascii="Times New Roman" w:hAnsi="Times New Roman" w:cs="Times New Roman"/>
          <w:szCs w:val="21"/>
        </w:rPr>
        <w:t>orentz force is equal to he centrifugal force, the proton can move fo</w:t>
      </w:r>
      <w:r>
        <w:rPr>
          <w:rFonts w:ascii="Times New Roman" w:hAnsi="Times New Roman" w:cs="Times New Roman"/>
          <w:szCs w:val="21"/>
        </w:rPr>
        <w:t>rever without colliding to the magnet or escape away, and I have to find the radius to do so.</w:t>
      </w:r>
    </w:p>
    <w:p w14:paraId="0B8B6A81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szCs w:val="21"/>
        </w:rPr>
        <w:t xml:space="preserve">Given that the magnetic field B=1T, I can apply the derived equation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120" w:dyaOrig="660" w14:anchorId="17D3023B">
          <v:shape id="_x0000_i1029" type="#_x0000_t75" alt="" style="width:56.05pt;height:32.9pt;mso-width-percent:0;mso-height-percent:0;mso-width-percent:0;mso-height-percent:0" o:ole="">
            <v:imagedata r:id="rId19" o:title=""/>
          </v:shape>
          <o:OLEObject Type="Embed" ProgID="Equation.KSEE3" ShapeID="_x0000_i1029" DrawAspect="Content" ObjectID="_1678376690" r:id="rId37"/>
        </w:object>
      </w:r>
      <w:r>
        <w:rPr>
          <w:rFonts w:ascii="Times New Roman" w:hAnsi="Times New Roman" w:cs="Times New Roman"/>
          <w:position w:val="-24"/>
          <w:szCs w:val="21"/>
        </w:rPr>
        <w:t>, after I insert the value of v, q and B, I get the result R=3.168</w:t>
      </w:r>
      <w:r>
        <w:rPr>
          <w:rFonts w:ascii="Times New Roman" w:hAnsi="Times New Roman" w:cs="Times New Roman"/>
          <w:position w:val="-24"/>
          <w:szCs w:val="21"/>
        </w:rPr>
        <w:t>6586449374496 m. It’s a pretty small number, however, I didn’t account on the relativistic</w:t>
      </w:r>
      <w:commentRangeStart w:id="21"/>
      <w:r>
        <w:rPr>
          <w:rFonts w:ascii="Times New Roman" w:hAnsi="Times New Roman" w:cs="Times New Roman"/>
          <w:position w:val="-24"/>
          <w:szCs w:val="21"/>
        </w:rPr>
        <w:t xml:space="preserve"> effect on mass.</w:t>
      </w:r>
      <w:commentRangeEnd w:id="21"/>
      <w:r w:rsidR="00E0200B">
        <w:rPr>
          <w:rStyle w:val="a3"/>
        </w:rPr>
        <w:commentReference w:id="21"/>
      </w:r>
    </w:p>
    <w:p w14:paraId="7E8198F2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>I plot the graph that showed how the necessary magnetic field changes as the velocity increases.</w:t>
      </w:r>
    </w:p>
    <w:p w14:paraId="4CD5840F" w14:textId="77777777" w:rsidR="000B4A6C" w:rsidRDefault="005143B2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114300" distR="114300" wp14:anchorId="2085A63B" wp14:editId="4246F04A">
            <wp:extent cx="4099560" cy="2689860"/>
            <wp:effectExtent l="0" t="0" r="0" b="762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0EF0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 you can see, the required magnetic field increa</w:t>
      </w:r>
      <w:r>
        <w:rPr>
          <w:rFonts w:ascii="Times New Roman" w:hAnsi="Times New Roman" w:cs="Times New Roman"/>
          <w:szCs w:val="21"/>
        </w:rPr>
        <w:t>ses as velocity increases.</w:t>
      </w:r>
    </w:p>
    <w:p w14:paraId="1FA1DEB6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t xml:space="preserve">Now, I am going to account on the relativistic effect on mass, with the equation </w:t>
      </w:r>
      <w:r>
        <w:rPr>
          <w:rFonts w:ascii="Times New Roman" w:hAnsi="Times New Roman" w:cs="Times New Roman"/>
          <w:noProof/>
          <w:position w:val="-30"/>
          <w:szCs w:val="21"/>
        </w:rPr>
        <w:object w:dxaOrig="1840" w:dyaOrig="680" w14:anchorId="367D0BF8">
          <v:shape id="_x0000_i1028" type="#_x0000_t75" alt="" style="width:92.05pt;height:33.95pt;mso-width-percent:0;mso-height-percent:0;mso-width-percent:0;mso-height-percent:0" o:ole="">
            <v:imagedata r:id="rId24" o:title=""/>
          </v:shape>
          <o:OLEObject Type="Embed" ProgID="Equation.KSEE3" ShapeID="_x0000_i1028" DrawAspect="Content" ObjectID="_1678376691" r:id="rId39"/>
        </w:object>
      </w:r>
      <w:r>
        <w:rPr>
          <w:rFonts w:ascii="Times New Roman" w:hAnsi="Times New Roman" w:cs="Times New Roman"/>
          <w:position w:val="-30"/>
          <w:szCs w:val="21"/>
        </w:rPr>
        <w:t xml:space="preserve">, and then insert the value again to the equation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300" w:dyaOrig="680" w14:anchorId="34123F6A">
          <v:shape id="_x0000_i1027" type="#_x0000_t75" alt="" style="width:64.8pt;height:33.95pt;mso-width-percent:0;mso-height-percent:0;mso-width-percent:0;mso-height-percent:0" o:ole="">
            <v:imagedata r:id="rId40" o:title=""/>
          </v:shape>
          <o:OLEObject Type="Embed" ProgID="Equation.KSEE3" ShapeID="_x0000_i1027" DrawAspect="Content" ObjectID="_1678376692" r:id="rId41"/>
        </w:object>
      </w:r>
      <w:r>
        <w:rPr>
          <w:rFonts w:ascii="Times New Roman" w:hAnsi="Times New Roman" w:cs="Times New Roman"/>
          <w:position w:val="-30"/>
          <w:szCs w:val="21"/>
        </w:rPr>
        <w:t xml:space="preserve">, and then I get the new radius </w:t>
      </w:r>
      <w:r>
        <w:rPr>
          <w:rFonts w:ascii="Times New Roman" w:hAnsi="Times New Roman" w:cs="Times New Roman"/>
          <w:position w:val="-30"/>
          <w:szCs w:val="21"/>
        </w:rPr>
        <w:t>R=417.29316083149354 m.</w:t>
      </w:r>
    </w:p>
    <w:p w14:paraId="1FE9B792" w14:textId="61882736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 xml:space="preserve">However, in </w:t>
      </w:r>
      <w:del w:id="22" w:author="Kurowski Lawrence" w:date="2021-03-27T18:57:00Z">
        <w:r w:rsidDel="00E0200B">
          <w:rPr>
            <w:rFonts w:ascii="Times New Roman" w:hAnsi="Times New Roman" w:cs="Times New Roman"/>
            <w:position w:val="-30"/>
            <w:szCs w:val="21"/>
          </w:rPr>
          <w:delText xml:space="preserve">actual </w:delText>
        </w:r>
      </w:del>
      <w:ins w:id="23" w:author="Kurowski Lawrence" w:date="2021-03-27T18:57:00Z">
        <w:r w:rsidR="00E0200B">
          <w:rPr>
            <w:rFonts w:ascii="Times New Roman" w:hAnsi="Times New Roman" w:cs="Times New Roman"/>
            <w:position w:val="-30"/>
            <w:szCs w:val="21"/>
          </w:rPr>
          <w:t>real</w:t>
        </w:r>
        <w:r w:rsidR="00E0200B">
          <w:rPr>
            <w:rFonts w:ascii="Times New Roman" w:hAnsi="Times New Roman" w:cs="Times New Roman"/>
            <w:position w:val="-30"/>
            <w:szCs w:val="21"/>
          </w:rPr>
          <w:t xml:space="preserve"> </w:t>
        </w:r>
      </w:ins>
      <w:r>
        <w:rPr>
          <w:rFonts w:ascii="Times New Roman" w:hAnsi="Times New Roman" w:cs="Times New Roman"/>
          <w:position w:val="-30"/>
          <w:szCs w:val="21"/>
        </w:rPr>
        <w:t xml:space="preserve">life, we need more energy to create a </w:t>
      </w:r>
      <w:ins w:id="24" w:author="Kurowski Lawrence" w:date="2021-03-27T18:57:00Z">
        <w:r w:rsidR="00E0200B">
          <w:rPr>
            <w:rFonts w:ascii="Times New Roman" w:hAnsi="Times New Roman" w:cs="Times New Roman"/>
            <w:position w:val="-30"/>
            <w:szCs w:val="21"/>
          </w:rPr>
          <w:t>H</w:t>
        </w:r>
      </w:ins>
      <w:del w:id="25" w:author="Kurowski Lawrence" w:date="2021-03-27T18:57:00Z">
        <w:r w:rsidDel="00E0200B">
          <w:rPr>
            <w:rFonts w:ascii="Times New Roman" w:hAnsi="Times New Roman" w:cs="Times New Roman"/>
            <w:position w:val="-30"/>
            <w:szCs w:val="21"/>
          </w:rPr>
          <w:delText>h</w:delText>
        </w:r>
      </w:del>
      <w:r>
        <w:rPr>
          <w:rFonts w:ascii="Times New Roman" w:hAnsi="Times New Roman" w:cs="Times New Roman"/>
          <w:position w:val="-30"/>
          <w:szCs w:val="21"/>
        </w:rPr>
        <w:t>igg’s boson, I assume that it’s because not all the energy is transferred to kinetic energy, some of the energy may transfer to heat and light energy as protons are accelerat</w:t>
      </w:r>
      <w:r>
        <w:rPr>
          <w:rFonts w:ascii="Times New Roman" w:hAnsi="Times New Roman" w:cs="Times New Roman"/>
          <w:position w:val="-30"/>
          <w:szCs w:val="21"/>
        </w:rPr>
        <w:t>ed and collide.</w:t>
      </w:r>
    </w:p>
    <w:p w14:paraId="64343281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1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 xml:space="preserve">In actual life, we need 13 TeV to create a higg’s boson, I applied the function </w:t>
      </w:r>
      <w:r>
        <w:rPr>
          <w:rFonts w:ascii="Times New Roman" w:hAnsi="Times New Roman" w:cs="Times New Roman"/>
          <w:noProof/>
          <w:position w:val="-10"/>
          <w:szCs w:val="21"/>
        </w:rPr>
        <w:object w:dxaOrig="920" w:dyaOrig="360" w14:anchorId="143D6B86">
          <v:shape id="_x0000_i1026" type="#_x0000_t75" alt="" style="width:46.3pt;height:18pt;mso-width-percent:0;mso-height-percent:0;mso-width-percent:0;mso-height-percent:0" o:ole="">
            <v:imagedata r:id="rId26" o:title=""/>
          </v:shape>
          <o:OLEObject Type="Embed" ProgID="Equation.KSEE3" ShapeID="_x0000_i1026" DrawAspect="Content" ObjectID="_1678376693" r:id="rId42"/>
        </w:object>
      </w:r>
      <w:r>
        <w:rPr>
          <w:rFonts w:ascii="Times New Roman" w:hAnsi="Times New Roman" w:cs="Times New Roman"/>
          <w:position w:val="-10"/>
          <w:szCs w:val="21"/>
        </w:rPr>
        <w:t>(accounting on the effect of the relativistic increase of mass), and find out that the radius of a circular collider in real life, giv</w:t>
      </w:r>
      <w:r>
        <w:rPr>
          <w:rFonts w:ascii="Times New Roman" w:hAnsi="Times New Roman" w:cs="Times New Roman"/>
          <w:position w:val="-10"/>
          <w:szCs w:val="21"/>
        </w:rPr>
        <w:t>en that the magnetic field B=7T, the velocity of the proton needed is 0.999999989335*c.</w:t>
      </w:r>
    </w:p>
    <w:p w14:paraId="4182703B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t xml:space="preserve">Then I applied the function </w:t>
      </w:r>
      <w:r>
        <w:rPr>
          <w:rFonts w:ascii="Times New Roman" w:hAnsi="Times New Roman" w:cs="Times New Roman"/>
          <w:position w:val="-30"/>
          <w:szCs w:val="21"/>
        </w:rPr>
        <w:t xml:space="preserve"> </w:t>
      </w:r>
      <w:r>
        <w:rPr>
          <w:rFonts w:ascii="Times New Roman" w:hAnsi="Times New Roman" w:cs="Times New Roman"/>
          <w:noProof/>
          <w:position w:val="-24"/>
          <w:szCs w:val="21"/>
        </w:rPr>
        <w:object w:dxaOrig="1300" w:dyaOrig="680" w14:anchorId="674A9F86">
          <v:shape id="_x0000_i1025" type="#_x0000_t75" alt="" style="width:64.8pt;height:33.95pt;mso-width-percent:0;mso-height-percent:0;mso-width-percent:0;mso-height-percent:0" o:ole="">
            <v:imagedata r:id="rId40" o:title=""/>
          </v:shape>
          <o:OLEObject Type="Embed" ProgID="Equation.KSEE3" ShapeID="_x0000_i1025" DrawAspect="Content" ObjectID="_1678376694" r:id="rId43"/>
        </w:object>
      </w:r>
      <w:r>
        <w:rPr>
          <w:rFonts w:ascii="Times New Roman" w:hAnsi="Times New Roman" w:cs="Times New Roman"/>
          <w:position w:val="-30"/>
          <w:szCs w:val="21"/>
        </w:rPr>
        <w:t xml:space="preserve"> again, and find out that the actual radius needed, when B=7T, is 0</w:t>
      </w:r>
      <w:commentRangeStart w:id="26"/>
      <w:r>
        <w:rPr>
          <w:rFonts w:ascii="Times New Roman" w:hAnsi="Times New Roman" w:cs="Times New Roman"/>
          <w:position w:val="-30"/>
          <w:szCs w:val="21"/>
        </w:rPr>
        <w:t>.45267856</w:t>
      </w:r>
      <w:commentRangeEnd w:id="26"/>
      <w:r w:rsidR="00E0200B">
        <w:rPr>
          <w:rStyle w:val="a3"/>
        </w:rPr>
        <w:commentReference w:id="26"/>
      </w:r>
      <w:r>
        <w:rPr>
          <w:rFonts w:ascii="Times New Roman" w:hAnsi="Times New Roman" w:cs="Times New Roman"/>
          <w:position w:val="-30"/>
          <w:szCs w:val="21"/>
        </w:rPr>
        <w:t>600075445 m.</w:t>
      </w:r>
    </w:p>
    <w:p w14:paraId="44185A74" w14:textId="77777777" w:rsidR="000B4A6C" w:rsidRDefault="005143B2">
      <w:pPr>
        <w:spacing w:line="360" w:lineRule="auto"/>
        <w:ind w:firstLineChars="100" w:firstLine="210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 xml:space="preserve">Results: </w:t>
      </w:r>
    </w:p>
    <w:p w14:paraId="7552F7DE" w14:textId="77777777" w:rsidR="000B4A6C" w:rsidRDefault="005143B2">
      <w:pPr>
        <w:spacing w:line="360" w:lineRule="auto"/>
        <w:rPr>
          <w:rFonts w:ascii="Times New Roman" w:hAnsi="Times New Roman" w:cs="Times New Roman"/>
          <w:position w:val="-30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t>From the above</w:t>
      </w:r>
      <w:r>
        <w:rPr>
          <w:rFonts w:ascii="Times New Roman" w:hAnsi="Times New Roman" w:cs="Times New Roman"/>
          <w:position w:val="-30"/>
          <w:szCs w:val="21"/>
        </w:rPr>
        <w:t xml:space="preserve"> conten</w:t>
      </w:r>
      <w:commentRangeStart w:id="27"/>
      <w:r>
        <w:rPr>
          <w:rFonts w:ascii="Times New Roman" w:hAnsi="Times New Roman" w:cs="Times New Roman"/>
          <w:position w:val="-30"/>
          <w:szCs w:val="21"/>
        </w:rPr>
        <w:t xml:space="preserve">t, I find out that for a linear collider, we need lots of space and length to </w:t>
      </w:r>
      <w:r>
        <w:rPr>
          <w:rFonts w:ascii="Times New Roman" w:hAnsi="Times New Roman" w:cs="Times New Roman"/>
          <w:position w:val="-30"/>
          <w:szCs w:val="21"/>
        </w:rPr>
        <w:lastRenderedPageBreak/>
        <w:t xml:space="preserve">construct, but relatively, </w:t>
      </w:r>
      <w:commentRangeEnd w:id="27"/>
      <w:r w:rsidR="00E0200B">
        <w:rPr>
          <w:rStyle w:val="a3"/>
        </w:rPr>
        <w:commentReference w:id="27"/>
      </w:r>
      <w:r>
        <w:rPr>
          <w:rFonts w:ascii="Times New Roman" w:hAnsi="Times New Roman" w:cs="Times New Roman"/>
          <w:position w:val="-30"/>
          <w:szCs w:val="21"/>
        </w:rPr>
        <w:t>it is much easier and require much smaller space to build a circular collider, and my hypothesis was right.</w:t>
      </w:r>
    </w:p>
    <w:sectPr w:rsidR="000B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urowski Lawrence" w:date="2021-03-27T18:54:00Z" w:initials="KL">
    <w:p w14:paraId="4E33AD04" w14:textId="2F81439A" w:rsidR="00E0200B" w:rsidRDefault="00E0200B">
      <w:pPr>
        <w:pStyle w:val="a4"/>
      </w:pPr>
      <w:r>
        <w:rPr>
          <w:rStyle w:val="a3"/>
        </w:rPr>
        <w:annotationRef/>
      </w:r>
    </w:p>
  </w:comment>
  <w:comment w:id="1" w:author="Kurowski Lawrence" w:date="2021-03-27T18:54:00Z" w:initials="KL">
    <w:p w14:paraId="02B9D773" w14:textId="7EAED48A" w:rsidR="00E0200B" w:rsidRDefault="00E0200B">
      <w:pPr>
        <w:pStyle w:val="a4"/>
        <w:rPr>
          <w:rFonts w:hint="eastAsia"/>
        </w:rPr>
      </w:pPr>
      <w:r>
        <w:rPr>
          <w:rStyle w:val="a3"/>
        </w:rPr>
        <w:annotationRef/>
      </w:r>
      <w:r>
        <w:t>You ignored my template….</w:t>
      </w:r>
    </w:p>
  </w:comment>
  <w:comment w:id="8" w:author="Kurowski Lawrence" w:date="2021-03-27T18:55:00Z" w:initials="KL">
    <w:p w14:paraId="328BE6D5" w14:textId="77777777" w:rsidR="00E0200B" w:rsidRDefault="00E0200B">
      <w:pPr>
        <w:pStyle w:val="a4"/>
      </w:pPr>
      <w:r>
        <w:rPr>
          <w:rStyle w:val="a3"/>
        </w:rPr>
        <w:annotationRef/>
      </w:r>
      <w:r>
        <w:t>You should pay more attention to the aesthetic (visual) aspect of your work.</w:t>
      </w:r>
    </w:p>
    <w:p w14:paraId="2EB01163" w14:textId="77777777" w:rsidR="00E0200B" w:rsidRDefault="00E0200B">
      <w:pPr>
        <w:pStyle w:val="a4"/>
      </w:pPr>
    </w:p>
    <w:p w14:paraId="75A683BF" w14:textId="7A5B6444" w:rsidR="00E0200B" w:rsidRDefault="00E0200B">
      <w:pPr>
        <w:pStyle w:val="a4"/>
        <w:rPr>
          <w:rFonts w:hint="eastAsia"/>
        </w:rPr>
      </w:pPr>
      <w:r>
        <w:rPr>
          <w:rFonts w:hint="eastAsia"/>
        </w:rPr>
        <w:t>Y</w:t>
      </w:r>
      <w:r>
        <w:t>our paper should be split into sections.</w:t>
      </w:r>
    </w:p>
  </w:comment>
  <w:comment w:id="9" w:author="Kurowski Lawrence" w:date="2021-03-27T18:55:00Z" w:initials="KL">
    <w:p w14:paraId="1F228595" w14:textId="08F058C1" w:rsidR="00E0200B" w:rsidRDefault="00E0200B">
      <w:pPr>
        <w:pStyle w:val="a4"/>
      </w:pPr>
      <w:r>
        <w:rPr>
          <w:rStyle w:val="a3"/>
        </w:rPr>
        <w:annotationRef/>
      </w:r>
      <w:r>
        <w:t>Where does this come from?</w:t>
      </w:r>
    </w:p>
  </w:comment>
  <w:comment w:id="10" w:author="Kurowski Lawrence" w:date="2021-03-27T18:55:00Z" w:initials="KL">
    <w:p w14:paraId="07899BCA" w14:textId="1CAED944" w:rsidR="00E0200B" w:rsidRDefault="00E0200B">
      <w:pPr>
        <w:pStyle w:val="a4"/>
      </w:pPr>
      <w:r>
        <w:rPr>
          <w:rStyle w:val="a3"/>
        </w:rPr>
        <w:annotationRef/>
      </w:r>
      <w:r>
        <w:t>Where does this come from?</w:t>
      </w:r>
    </w:p>
  </w:comment>
  <w:comment w:id="11" w:author="Kurowski Lawrence" w:date="2021-03-27T18:55:00Z" w:initials="KL">
    <w:p w14:paraId="7AD1D580" w14:textId="517AD982" w:rsidR="00E0200B" w:rsidRDefault="00E0200B">
      <w:pPr>
        <w:pStyle w:val="a4"/>
      </w:pPr>
      <w:r>
        <w:rPr>
          <w:rStyle w:val="a3"/>
        </w:rPr>
        <w:annotationRef/>
      </w:r>
      <w:r>
        <w:t>What happens if we ignore relativistic effects?</w:t>
      </w:r>
    </w:p>
  </w:comment>
  <w:comment w:id="12" w:author="Kurowski Lawrence" w:date="2021-03-27T18:56:00Z" w:initials="KL">
    <w:p w14:paraId="70F74111" w14:textId="0E4CC658" w:rsidR="00E0200B" w:rsidRDefault="00E0200B">
      <w:pPr>
        <w:pStyle w:val="a4"/>
      </w:pPr>
      <w:r>
        <w:rPr>
          <w:rStyle w:val="a3"/>
        </w:rPr>
        <w:annotationRef/>
      </w:r>
      <w:r>
        <w:t xml:space="preserve">Is this a lot or not? Can you reflect on whether it is feasible to design linear collider this long? </w:t>
      </w:r>
    </w:p>
  </w:comment>
  <w:comment w:id="13" w:author="Kurowski Lawrence" w:date="2021-03-27T18:56:00Z" w:initials="KL">
    <w:p w14:paraId="3261DFB8" w14:textId="2B856D0D" w:rsidR="00E0200B" w:rsidRDefault="00E0200B">
      <w:pPr>
        <w:pStyle w:val="a4"/>
      </w:pPr>
      <w:r>
        <w:rPr>
          <w:rStyle w:val="a3"/>
        </w:rPr>
        <w:annotationRef/>
      </w:r>
      <w:r>
        <w:t>Should have caption with clear explanation of what this figure is showing (again, this was explained clearly with example in the template I sent you)</w:t>
      </w:r>
    </w:p>
  </w:comment>
  <w:comment w:id="14" w:author="Kurowski Lawrence" w:date="2021-03-27T18:57:00Z" w:initials="KL">
    <w:p w14:paraId="38B5445F" w14:textId="36169D2E" w:rsidR="00E0200B" w:rsidRDefault="00E0200B">
      <w:pPr>
        <w:pStyle w:val="a4"/>
      </w:pPr>
      <w:r>
        <w:rPr>
          <w:rStyle w:val="a3"/>
        </w:rPr>
        <w:annotationRef/>
      </w:r>
      <w:r>
        <w:t>… so?</w:t>
      </w:r>
    </w:p>
  </w:comment>
  <w:comment w:id="21" w:author="Kurowski Lawrence" w:date="2021-03-27T18:57:00Z" w:initials="KL">
    <w:p w14:paraId="70D403A3" w14:textId="186FD52B" w:rsidR="00E0200B" w:rsidRDefault="00E0200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y</w:t>
      </w:r>
      <w:r>
        <w:t>up</w:t>
      </w:r>
    </w:p>
  </w:comment>
  <w:comment w:id="26" w:author="Kurowski Lawrence" w:date="2021-03-27T18:57:00Z" w:initials="KL">
    <w:p w14:paraId="155195E9" w14:textId="02C9957F" w:rsidR="00E0200B" w:rsidRDefault="00E0200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t>gain, not much</w:t>
      </w:r>
    </w:p>
  </w:comment>
  <w:comment w:id="27" w:author="Kurowski Lawrence" w:date="2021-03-27T18:58:00Z" w:initials="KL">
    <w:p w14:paraId="3F553AA7" w14:textId="761575ED" w:rsidR="00E0200B" w:rsidRDefault="00E0200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Y</w:t>
      </w:r>
      <w:r>
        <w:t>es. You should also try to discuss and reflect on possible further experiments or questions you might still have after completing this work…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33AD04" w15:done="0"/>
  <w15:commentEx w15:paraId="02B9D773" w15:paraIdParent="4E33AD04" w15:done="0"/>
  <w15:commentEx w15:paraId="75A683BF" w15:done="0"/>
  <w15:commentEx w15:paraId="1F228595" w15:done="0"/>
  <w15:commentEx w15:paraId="07899BCA" w15:done="0"/>
  <w15:commentEx w15:paraId="7AD1D580" w15:done="0"/>
  <w15:commentEx w15:paraId="70F74111" w15:done="0"/>
  <w15:commentEx w15:paraId="3261DFB8" w15:done="0"/>
  <w15:commentEx w15:paraId="38B5445F" w15:done="0"/>
  <w15:commentEx w15:paraId="70D403A3" w15:done="0"/>
  <w15:commentEx w15:paraId="155195E9" w15:done="0"/>
  <w15:commentEx w15:paraId="3F553A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9FDE8" w16cex:dateUtc="2021-03-27T10:54:00Z"/>
  <w16cex:commentExtensible w16cex:durableId="2409FDE9" w16cex:dateUtc="2021-03-27T10:54:00Z"/>
  <w16cex:commentExtensible w16cex:durableId="2409FE0D" w16cex:dateUtc="2021-03-27T10:55:00Z"/>
  <w16cex:commentExtensible w16cex:durableId="2409FE26" w16cex:dateUtc="2021-03-27T10:55:00Z"/>
  <w16cex:commentExtensible w16cex:durableId="2409FE2D" w16cex:dateUtc="2021-03-27T10:55:00Z"/>
  <w16cex:commentExtensible w16cex:durableId="2409FE38" w16cex:dateUtc="2021-03-27T10:55:00Z"/>
  <w16cex:commentExtensible w16cex:durableId="2409FE4D" w16cex:dateUtc="2021-03-27T10:56:00Z"/>
  <w16cex:commentExtensible w16cex:durableId="2409FE68" w16cex:dateUtc="2021-03-27T10:56:00Z"/>
  <w16cex:commentExtensible w16cex:durableId="2409FE89" w16cex:dateUtc="2021-03-27T10:57:00Z"/>
  <w16cex:commentExtensible w16cex:durableId="2409FEA0" w16cex:dateUtc="2021-03-27T10:57:00Z"/>
  <w16cex:commentExtensible w16cex:durableId="2409FEAB" w16cex:dateUtc="2021-03-27T10:57:00Z"/>
  <w16cex:commentExtensible w16cex:durableId="2409FEB9" w16cex:dateUtc="2021-03-27T1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33AD04" w16cid:durableId="2409FDE8"/>
  <w16cid:commentId w16cid:paraId="02B9D773" w16cid:durableId="2409FDE9"/>
  <w16cid:commentId w16cid:paraId="75A683BF" w16cid:durableId="2409FE0D"/>
  <w16cid:commentId w16cid:paraId="1F228595" w16cid:durableId="2409FE26"/>
  <w16cid:commentId w16cid:paraId="07899BCA" w16cid:durableId="2409FE2D"/>
  <w16cid:commentId w16cid:paraId="7AD1D580" w16cid:durableId="2409FE38"/>
  <w16cid:commentId w16cid:paraId="70F74111" w16cid:durableId="2409FE4D"/>
  <w16cid:commentId w16cid:paraId="3261DFB8" w16cid:durableId="2409FE68"/>
  <w16cid:commentId w16cid:paraId="38B5445F" w16cid:durableId="2409FE89"/>
  <w16cid:commentId w16cid:paraId="70D403A3" w16cid:durableId="2409FEA0"/>
  <w16cid:commentId w16cid:paraId="155195E9" w16cid:durableId="2409FEAB"/>
  <w16cid:commentId w16cid:paraId="3F553AA7" w16cid:durableId="2409F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urowski Lawrence">
    <w15:presenceInfo w15:providerId="Windows Live" w15:userId="62d286d725d7b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4534F8"/>
    <w:rsid w:val="000B4A6C"/>
    <w:rsid w:val="005143B2"/>
    <w:rsid w:val="00E0200B"/>
    <w:rsid w:val="073149DB"/>
    <w:rsid w:val="134534F8"/>
    <w:rsid w:val="2CD62EE8"/>
    <w:rsid w:val="4E0828BF"/>
    <w:rsid w:val="5E5F3D5F"/>
    <w:rsid w:val="6E26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3E751"/>
  <w15:docId w15:val="{85FDF988-A7ED-4A4F-8307-2BBBD4E5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E0200B"/>
    <w:rPr>
      <w:sz w:val="21"/>
      <w:szCs w:val="21"/>
    </w:rPr>
  </w:style>
  <w:style w:type="paragraph" w:styleId="a4">
    <w:name w:val="annotation text"/>
    <w:basedOn w:val="a"/>
    <w:link w:val="a5"/>
    <w:rsid w:val="00E0200B"/>
    <w:pPr>
      <w:jc w:val="left"/>
    </w:pPr>
  </w:style>
  <w:style w:type="character" w:customStyle="1" w:styleId="a5">
    <w:name w:val="批注文字 字符"/>
    <w:basedOn w:val="a0"/>
    <w:link w:val="a4"/>
    <w:rsid w:val="00E0200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E0200B"/>
    <w:rPr>
      <w:b/>
      <w:bCs/>
    </w:rPr>
  </w:style>
  <w:style w:type="character" w:customStyle="1" w:styleId="a7">
    <w:name w:val="批注主题 字符"/>
    <w:basedOn w:val="a5"/>
    <w:link w:val="a6"/>
    <w:rsid w:val="00E0200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Marshmello</dc:creator>
  <cp:lastModifiedBy>Kurowski Lawrence</cp:lastModifiedBy>
  <cp:revision>2</cp:revision>
  <dcterms:created xsi:type="dcterms:W3CDTF">2021-03-06T14:02:00Z</dcterms:created>
  <dcterms:modified xsi:type="dcterms:W3CDTF">2021-03-27T10:58:00Z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